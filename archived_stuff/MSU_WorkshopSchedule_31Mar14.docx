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025"/>
        <w:gridCol w:w="4127"/>
        <w:gridCol w:w="6024"/>
      </w:tblGrid>
      <w:tr w:rsidR="003802E4" w:rsidRPr="00520C17" w14:paraId="2452BC1F" w14:textId="77777777" w:rsidTr="00520C17">
        <w:tc>
          <w:tcPr>
            <w:tcW w:w="1148" w:type="pct"/>
          </w:tcPr>
          <w:p w14:paraId="1D996CD3" w14:textId="0995E761" w:rsidR="003802E4" w:rsidRPr="00520C17" w:rsidRDefault="003802E4" w:rsidP="003C7CB1">
            <w:pPr>
              <w:jc w:val="center"/>
              <w:rPr>
                <w:rFonts w:ascii="Calibri" w:hAnsi="Calibri"/>
              </w:rPr>
            </w:pPr>
            <w:r w:rsidRPr="00520C17">
              <w:rPr>
                <w:rFonts w:ascii="Calibri" w:hAnsi="Calibri"/>
              </w:rPr>
              <w:t>Date</w:t>
            </w:r>
          </w:p>
        </w:tc>
        <w:tc>
          <w:tcPr>
            <w:tcW w:w="1566" w:type="pct"/>
          </w:tcPr>
          <w:p w14:paraId="0352A5AC" w14:textId="04E2F2CD" w:rsidR="003802E4" w:rsidRPr="00520C17" w:rsidRDefault="003802E4" w:rsidP="003C7CB1">
            <w:pPr>
              <w:jc w:val="center"/>
              <w:rPr>
                <w:rFonts w:ascii="Calibri" w:hAnsi="Calibri"/>
              </w:rPr>
            </w:pPr>
            <w:r w:rsidRPr="00520C17">
              <w:rPr>
                <w:rFonts w:ascii="Calibri" w:hAnsi="Calibri"/>
              </w:rPr>
              <w:t>Topic</w:t>
            </w:r>
          </w:p>
        </w:tc>
        <w:tc>
          <w:tcPr>
            <w:tcW w:w="2286" w:type="pct"/>
          </w:tcPr>
          <w:p w14:paraId="21F08CB5" w14:textId="6637BCCB" w:rsidR="003802E4" w:rsidRPr="00520C17" w:rsidRDefault="003802E4" w:rsidP="003C7CB1">
            <w:pPr>
              <w:jc w:val="center"/>
              <w:rPr>
                <w:rFonts w:ascii="Calibri" w:hAnsi="Calibri"/>
              </w:rPr>
            </w:pPr>
            <w:r w:rsidRPr="00520C17">
              <w:rPr>
                <w:rFonts w:ascii="Calibri" w:hAnsi="Calibri"/>
              </w:rPr>
              <w:t>Schedule</w:t>
            </w:r>
          </w:p>
        </w:tc>
      </w:tr>
      <w:tr w:rsidR="003802E4" w:rsidRPr="00520C17" w14:paraId="50B6485E" w14:textId="77777777" w:rsidTr="00520C17">
        <w:tc>
          <w:tcPr>
            <w:tcW w:w="1148" w:type="pct"/>
          </w:tcPr>
          <w:p w14:paraId="1507A5DD" w14:textId="478D83E6" w:rsidR="003802E4" w:rsidRPr="00520C17" w:rsidRDefault="003802E4">
            <w:pPr>
              <w:rPr>
                <w:rFonts w:ascii="Calibri" w:hAnsi="Calibri"/>
              </w:rPr>
            </w:pPr>
            <w:r w:rsidRPr="00520C17">
              <w:rPr>
                <w:rFonts w:ascii="Calibri" w:hAnsi="Calibri"/>
              </w:rPr>
              <w:t xml:space="preserve">Wednesday </w:t>
            </w:r>
          </w:p>
          <w:p w14:paraId="25444811" w14:textId="77777777" w:rsidR="003802E4" w:rsidRPr="00520C17" w:rsidRDefault="003802E4">
            <w:pPr>
              <w:rPr>
                <w:rFonts w:ascii="Calibri" w:hAnsi="Calibri"/>
              </w:rPr>
            </w:pPr>
            <w:r w:rsidRPr="00520C17">
              <w:rPr>
                <w:rFonts w:ascii="Calibri" w:hAnsi="Calibri"/>
              </w:rPr>
              <w:t>13 August 2014:</w:t>
            </w:r>
          </w:p>
          <w:p w14:paraId="1B09F296" w14:textId="77777777" w:rsidR="003802E4" w:rsidRPr="00520C17" w:rsidRDefault="003802E4">
            <w:pPr>
              <w:rPr>
                <w:rFonts w:ascii="Calibri" w:hAnsi="Calibri"/>
              </w:rPr>
            </w:pPr>
          </w:p>
          <w:p w14:paraId="6172D664" w14:textId="5A6017B8" w:rsidR="003802E4" w:rsidRPr="00520C17" w:rsidRDefault="003802E4">
            <w:pPr>
              <w:rPr>
                <w:rFonts w:ascii="Calibri" w:hAnsi="Calibri"/>
              </w:rPr>
            </w:pPr>
          </w:p>
        </w:tc>
        <w:tc>
          <w:tcPr>
            <w:tcW w:w="1566" w:type="pct"/>
          </w:tcPr>
          <w:p w14:paraId="65C57458" w14:textId="11894671" w:rsidR="003802E4" w:rsidRPr="00520C17" w:rsidRDefault="003802E4" w:rsidP="003802E4">
            <w:pPr>
              <w:rPr>
                <w:rFonts w:ascii="Calibri" w:hAnsi="Calibri"/>
              </w:rPr>
            </w:pPr>
            <w:r w:rsidRPr="00520C17">
              <w:rPr>
                <w:rFonts w:ascii="Calibri" w:hAnsi="Calibri"/>
              </w:rPr>
              <w:t>Basics/ QIIME</w:t>
            </w:r>
          </w:p>
        </w:tc>
        <w:tc>
          <w:tcPr>
            <w:tcW w:w="2286" w:type="pct"/>
          </w:tcPr>
          <w:p w14:paraId="0D97A2A2" w14:textId="60DBE0A8" w:rsidR="003802E4" w:rsidRPr="00520C17" w:rsidRDefault="003B43A8" w:rsidP="0052540D">
            <w:pPr>
              <w:pStyle w:val="ListParagraph"/>
              <w:numPr>
                <w:ilvl w:val="0"/>
                <w:numId w:val="11"/>
              </w:numPr>
              <w:rPr>
                <w:rFonts w:ascii="Calibri" w:hAnsi="Calibri"/>
              </w:rPr>
            </w:pPr>
            <w:ins w:id="0" w:author="Ashley Shade" w:date="2014-03-25T09:48:00Z">
              <w:r>
                <w:rPr>
                  <w:rFonts w:ascii="Calibri" w:hAnsi="Calibri"/>
                </w:rPr>
                <w:t>9</w:t>
              </w:r>
            </w:ins>
            <w:del w:id="1" w:author="Ashley Shade" w:date="2014-03-25T09:48:00Z">
              <w:r w:rsidR="003802E4" w:rsidRPr="00520C17" w:rsidDel="003B43A8">
                <w:rPr>
                  <w:rFonts w:ascii="Calibri" w:hAnsi="Calibri"/>
                </w:rPr>
                <w:delText>1</w:delText>
              </w:r>
            </w:del>
            <w:del w:id="2" w:author="Ashley Shade" w:date="2014-03-25T09:46:00Z">
              <w:r w:rsidR="003802E4" w:rsidRPr="00520C17" w:rsidDel="003B43A8">
                <w:rPr>
                  <w:rFonts w:ascii="Calibri" w:hAnsi="Calibri"/>
                </w:rPr>
                <w:delText>3</w:delText>
              </w:r>
            </w:del>
            <w:proofErr w:type="gramStart"/>
            <w:r w:rsidR="003802E4" w:rsidRPr="00520C17">
              <w:rPr>
                <w:rFonts w:ascii="Calibri" w:hAnsi="Calibri"/>
              </w:rPr>
              <w:t>:</w:t>
            </w:r>
            <w:ins w:id="3" w:author="Ashley Shade" w:date="2014-03-25T09:48:00Z">
              <w:r>
                <w:rPr>
                  <w:rFonts w:ascii="Calibri" w:hAnsi="Calibri"/>
                </w:rPr>
                <w:t>30</w:t>
              </w:r>
              <w:proofErr w:type="gramEnd"/>
              <w:r>
                <w:rPr>
                  <w:rFonts w:ascii="Calibri" w:hAnsi="Calibri"/>
                </w:rPr>
                <w:t xml:space="preserve"> -10:00</w:t>
              </w:r>
            </w:ins>
            <w:del w:id="4" w:author="Ashley Shade" w:date="2014-03-25T09:48:00Z">
              <w:r w:rsidR="003802E4" w:rsidRPr="00520C17" w:rsidDel="003B43A8">
                <w:rPr>
                  <w:rFonts w:ascii="Calibri" w:hAnsi="Calibri"/>
                </w:rPr>
                <w:delText>00</w:delText>
              </w:r>
            </w:del>
            <w:r w:rsidR="003802E4" w:rsidRPr="00520C17">
              <w:rPr>
                <w:rFonts w:ascii="Calibri" w:hAnsi="Calibri"/>
              </w:rPr>
              <w:t xml:space="preserve"> Welcome</w:t>
            </w:r>
            <w:ins w:id="5" w:author="Ashley Shade" w:date="2014-03-25T09:48:00Z">
              <w:r>
                <w:rPr>
                  <w:rFonts w:ascii="Calibri" w:hAnsi="Calibri"/>
                </w:rPr>
                <w:t>, course introduction</w:t>
              </w:r>
            </w:ins>
          </w:p>
          <w:p w14:paraId="0D46CE56" w14:textId="57ECB9A6" w:rsidR="003802E4" w:rsidRPr="00520C17" w:rsidRDefault="003B43A8" w:rsidP="0052540D">
            <w:pPr>
              <w:pStyle w:val="ListParagraph"/>
              <w:numPr>
                <w:ilvl w:val="0"/>
                <w:numId w:val="11"/>
              </w:numPr>
              <w:rPr>
                <w:rFonts w:ascii="Calibri" w:hAnsi="Calibri"/>
              </w:rPr>
            </w:pPr>
            <w:ins w:id="6" w:author="Ashley Shade" w:date="2014-03-25T09:50:00Z">
              <w:r>
                <w:rPr>
                  <w:rFonts w:ascii="Calibri" w:hAnsi="Calibri"/>
                </w:rPr>
                <w:t>10:00-</w:t>
              </w:r>
            </w:ins>
            <w:r w:rsidR="003802E4" w:rsidRPr="00520C17">
              <w:rPr>
                <w:rFonts w:ascii="Calibri" w:hAnsi="Calibri"/>
              </w:rPr>
              <w:t>1</w:t>
            </w:r>
            <w:ins w:id="7" w:author="Ashley Shade" w:date="2014-03-25T09:46:00Z">
              <w:r>
                <w:rPr>
                  <w:rFonts w:ascii="Calibri" w:hAnsi="Calibri"/>
                </w:rPr>
                <w:t>2</w:t>
              </w:r>
            </w:ins>
            <w:del w:id="8" w:author="Ashley Shade" w:date="2014-03-25T09:46:00Z">
              <w:r w:rsidR="003802E4" w:rsidRPr="00520C17" w:rsidDel="003B43A8">
                <w:rPr>
                  <w:rFonts w:ascii="Calibri" w:hAnsi="Calibri"/>
                </w:rPr>
                <w:delText>3</w:delText>
              </w:r>
            </w:del>
            <w:proofErr w:type="gramStart"/>
            <w:r w:rsidR="003802E4" w:rsidRPr="00520C17">
              <w:rPr>
                <w:rFonts w:ascii="Calibri" w:hAnsi="Calibri"/>
              </w:rPr>
              <w:t>:30</w:t>
            </w:r>
            <w:proofErr w:type="gramEnd"/>
            <w:r w:rsidR="003802E4" w:rsidRPr="00520C17">
              <w:rPr>
                <w:rFonts w:ascii="Calibri" w:hAnsi="Calibri"/>
              </w:rPr>
              <w:t xml:space="preserve"> Tutorial: Introduction to Linux/command-line</w:t>
            </w:r>
            <w:del w:id="9" w:author="Ashley Shade" w:date="2014-03-25T09:50:00Z">
              <w:r w:rsidR="003802E4" w:rsidRPr="00520C17" w:rsidDel="00C031CA">
                <w:rPr>
                  <w:rFonts w:ascii="Calibri" w:hAnsi="Calibri"/>
                </w:rPr>
                <w:delText>, using Python scripts</w:delText>
              </w:r>
            </w:del>
            <w:del w:id="10" w:author="Ashley Shade" w:date="2014-03-25T09:49:00Z">
              <w:r w:rsidR="003802E4" w:rsidRPr="00520C17" w:rsidDel="003B43A8">
                <w:rPr>
                  <w:rFonts w:ascii="Calibri" w:hAnsi="Calibri"/>
                </w:rPr>
                <w:delText>,</w:delText>
              </w:r>
            </w:del>
            <w:r w:rsidR="003802E4" w:rsidRPr="00520C17">
              <w:rPr>
                <w:rFonts w:ascii="Calibri" w:hAnsi="Calibri"/>
              </w:rPr>
              <w:t xml:space="preserve"> </w:t>
            </w:r>
            <w:del w:id="11" w:author="Ashley Shade" w:date="2014-03-25T09:49:00Z">
              <w:r w:rsidR="003802E4" w:rsidRPr="00520C17" w:rsidDel="003B43A8">
                <w:rPr>
                  <w:rFonts w:ascii="Calibri" w:hAnsi="Calibri"/>
                </w:rPr>
                <w:delText xml:space="preserve">installing QIIME </w:delText>
              </w:r>
            </w:del>
            <w:ins w:id="12" w:author="Ashley Shade" w:date="2014-03-25T09:48:00Z">
              <w:r>
                <w:rPr>
                  <w:rFonts w:ascii="Calibri" w:hAnsi="Calibri"/>
                </w:rPr>
                <w:t>(Tracy)</w:t>
              </w:r>
            </w:ins>
          </w:p>
          <w:p w14:paraId="106096AD" w14:textId="299DF506" w:rsidR="003B43A8" w:rsidRDefault="00C031CA" w:rsidP="0052540D">
            <w:pPr>
              <w:pStyle w:val="ListParagraph"/>
              <w:numPr>
                <w:ilvl w:val="0"/>
                <w:numId w:val="11"/>
              </w:numPr>
              <w:rPr>
                <w:ins w:id="13" w:author="Ashley Shade" w:date="2014-03-25T09:49:00Z"/>
                <w:rFonts w:ascii="Calibri" w:hAnsi="Calibri"/>
              </w:rPr>
            </w:pPr>
            <w:ins w:id="14" w:author="Ashley Shade" w:date="2014-03-25T09:48:00Z">
              <w:r>
                <w:rPr>
                  <w:rFonts w:ascii="Calibri" w:hAnsi="Calibri"/>
                </w:rPr>
                <w:t>12:30-</w:t>
              </w:r>
              <w:proofErr w:type="gramStart"/>
              <w:r>
                <w:rPr>
                  <w:rFonts w:ascii="Calibri" w:hAnsi="Calibri"/>
                </w:rPr>
                <w:t>13:30</w:t>
              </w:r>
              <w:r w:rsidR="003B43A8">
                <w:rPr>
                  <w:rFonts w:ascii="Calibri" w:hAnsi="Calibri"/>
                </w:rPr>
                <w:t xml:space="preserve">  Lunch</w:t>
              </w:r>
            </w:ins>
            <w:proofErr w:type="gramEnd"/>
          </w:p>
          <w:p w14:paraId="2497BD00" w14:textId="0CDA4BF2" w:rsidR="003B43A8" w:rsidRDefault="00C031CA" w:rsidP="0052540D">
            <w:pPr>
              <w:pStyle w:val="ListParagraph"/>
              <w:numPr>
                <w:ilvl w:val="0"/>
                <w:numId w:val="11"/>
              </w:numPr>
              <w:rPr>
                <w:ins w:id="15" w:author="Ashley Shade" w:date="2014-03-25T09:48:00Z"/>
                <w:rFonts w:ascii="Calibri" w:hAnsi="Calibri"/>
              </w:rPr>
            </w:pPr>
            <w:ins w:id="16" w:author="Ashley Shade" w:date="2014-03-25T09:49:00Z">
              <w:r>
                <w:rPr>
                  <w:rFonts w:ascii="Calibri" w:hAnsi="Calibri"/>
                </w:rPr>
                <w:t>13:30-</w:t>
              </w:r>
              <w:proofErr w:type="gramStart"/>
              <w:r>
                <w:rPr>
                  <w:rFonts w:ascii="Calibri" w:hAnsi="Calibri"/>
                </w:rPr>
                <w:t xml:space="preserve">14:30  </w:t>
              </w:r>
              <w:r w:rsidR="003B43A8" w:rsidRPr="00520C17">
                <w:rPr>
                  <w:rFonts w:ascii="Calibri" w:hAnsi="Calibri"/>
                </w:rPr>
                <w:t>Lecture</w:t>
              </w:r>
              <w:proofErr w:type="gramEnd"/>
              <w:r w:rsidR="003B43A8" w:rsidRPr="00520C17">
                <w:rPr>
                  <w:rFonts w:ascii="Calibri" w:hAnsi="Calibri"/>
                </w:rPr>
                <w:t>:  Overview of microbial community ecology and high-throughput sequencing</w:t>
              </w:r>
            </w:ins>
            <w:ins w:id="17" w:author="Ashley Shade" w:date="2014-03-25T09:57:00Z">
              <w:r w:rsidR="001E09F6">
                <w:rPr>
                  <w:rFonts w:ascii="Calibri" w:hAnsi="Calibri"/>
                </w:rPr>
                <w:t xml:space="preserve"> (Ashley)</w:t>
              </w:r>
            </w:ins>
          </w:p>
          <w:p w14:paraId="70667688" w14:textId="2DA04A66" w:rsidR="003802E4" w:rsidRPr="00520C17" w:rsidRDefault="003802E4" w:rsidP="0052540D">
            <w:pPr>
              <w:pStyle w:val="ListParagraph"/>
              <w:numPr>
                <w:ilvl w:val="0"/>
                <w:numId w:val="11"/>
              </w:numPr>
              <w:rPr>
                <w:rFonts w:ascii="Calibri" w:hAnsi="Calibri"/>
              </w:rPr>
            </w:pPr>
            <w:proofErr w:type="gramStart"/>
            <w:r w:rsidRPr="00520C17">
              <w:rPr>
                <w:rFonts w:ascii="Calibri" w:hAnsi="Calibri"/>
              </w:rPr>
              <w:t xml:space="preserve">15:00 </w:t>
            </w:r>
            <w:ins w:id="18" w:author="Ashley Shade" w:date="2014-03-25T09:51:00Z">
              <w:r w:rsidR="00C031CA">
                <w:rPr>
                  <w:rFonts w:ascii="Calibri" w:hAnsi="Calibri"/>
                </w:rPr>
                <w:t xml:space="preserve"> </w:t>
              </w:r>
            </w:ins>
            <w:ins w:id="19" w:author="Ashley Shade" w:date="2014-03-25T09:50:00Z">
              <w:r w:rsidR="003B43A8">
                <w:rPr>
                  <w:rFonts w:ascii="Calibri" w:hAnsi="Calibri"/>
                </w:rPr>
                <w:t>Tutorial</w:t>
              </w:r>
              <w:proofErr w:type="gramEnd"/>
              <w:r w:rsidR="003B43A8">
                <w:rPr>
                  <w:rFonts w:ascii="Calibri" w:hAnsi="Calibri"/>
                </w:rPr>
                <w:t xml:space="preserve"> Installing QIIME on your laptop</w:t>
              </w:r>
            </w:ins>
            <w:r w:rsidRPr="00520C17">
              <w:rPr>
                <w:rFonts w:ascii="Calibri" w:hAnsi="Calibri"/>
              </w:rPr>
              <w:t xml:space="preserve"> </w:t>
            </w:r>
            <w:ins w:id="20" w:author="Ashley Shade" w:date="2014-03-25T09:57:00Z">
              <w:r w:rsidR="001E09F6">
                <w:rPr>
                  <w:rFonts w:ascii="Calibri" w:hAnsi="Calibri"/>
                </w:rPr>
                <w:t>(Ashley)</w:t>
              </w:r>
            </w:ins>
            <w:del w:id="21" w:author="Ashley Shade" w:date="2014-03-25T09:49:00Z">
              <w:r w:rsidRPr="00520C17" w:rsidDel="003B43A8">
                <w:rPr>
                  <w:rFonts w:ascii="Calibri" w:hAnsi="Calibri"/>
                </w:rPr>
                <w:delText>Lecture:  Overview of microbial community ecology and high-throughput sequencing</w:delText>
              </w:r>
            </w:del>
          </w:p>
          <w:p w14:paraId="25DE2F93" w14:textId="77777777" w:rsidR="003802E4" w:rsidRPr="00520C17" w:rsidRDefault="003802E4" w:rsidP="0052540D">
            <w:pPr>
              <w:pStyle w:val="ListParagraph"/>
              <w:numPr>
                <w:ilvl w:val="0"/>
                <w:numId w:val="11"/>
              </w:numPr>
              <w:rPr>
                <w:rFonts w:ascii="Calibri" w:hAnsi="Calibri"/>
              </w:rPr>
            </w:pPr>
            <w:proofErr w:type="gramStart"/>
            <w:r w:rsidRPr="00520C17">
              <w:rPr>
                <w:rFonts w:ascii="Calibri" w:hAnsi="Calibri"/>
              </w:rPr>
              <w:t>15:45  Break</w:t>
            </w:r>
            <w:proofErr w:type="gramEnd"/>
          </w:p>
          <w:p w14:paraId="57D3F118" w14:textId="7952E977" w:rsidR="003802E4" w:rsidRPr="00520C17" w:rsidRDefault="003802E4" w:rsidP="0052540D">
            <w:pPr>
              <w:pStyle w:val="ListParagraph"/>
              <w:numPr>
                <w:ilvl w:val="0"/>
                <w:numId w:val="11"/>
              </w:numPr>
              <w:rPr>
                <w:rFonts w:ascii="Calibri" w:hAnsi="Calibri"/>
              </w:rPr>
            </w:pPr>
            <w:proofErr w:type="gramStart"/>
            <w:r w:rsidRPr="00520C17">
              <w:rPr>
                <w:rFonts w:ascii="Calibri" w:hAnsi="Calibri"/>
              </w:rPr>
              <w:t>16:00  Tutorial</w:t>
            </w:r>
            <w:proofErr w:type="gramEnd"/>
            <w:r w:rsidRPr="00520C17">
              <w:rPr>
                <w:rFonts w:ascii="Calibri" w:hAnsi="Calibri"/>
              </w:rPr>
              <w:t>:  First steps in data analysis using QIIME</w:t>
            </w:r>
            <w:ins w:id="22" w:author="Ashley Shade" w:date="2014-03-25T09:51:00Z">
              <w:r w:rsidR="00C031CA">
                <w:rPr>
                  <w:rFonts w:ascii="Calibri" w:hAnsi="Calibri"/>
                </w:rPr>
                <w:t xml:space="preserve">, including </w:t>
              </w:r>
              <w:r w:rsidR="00C031CA" w:rsidRPr="00520C17">
                <w:rPr>
                  <w:rFonts w:ascii="Calibri" w:hAnsi="Calibri"/>
                </w:rPr>
                <w:t>using Python scripts</w:t>
              </w:r>
            </w:ins>
            <w:r w:rsidRPr="00520C17">
              <w:rPr>
                <w:rFonts w:ascii="Calibri" w:hAnsi="Calibri"/>
              </w:rPr>
              <w:t xml:space="preserve"> </w:t>
            </w:r>
            <w:ins w:id="23" w:author="Ashley Shade" w:date="2014-03-25T09:57:00Z">
              <w:r w:rsidR="001E09F6">
                <w:rPr>
                  <w:rFonts w:ascii="Calibri" w:hAnsi="Calibri"/>
                </w:rPr>
                <w:t>(Ashley)</w:t>
              </w:r>
            </w:ins>
          </w:p>
          <w:p w14:paraId="78D505A0" w14:textId="77777777" w:rsidR="003802E4" w:rsidRPr="00520C17" w:rsidRDefault="003802E4" w:rsidP="0052540D">
            <w:pPr>
              <w:pStyle w:val="ListParagraph"/>
              <w:numPr>
                <w:ilvl w:val="0"/>
                <w:numId w:val="11"/>
              </w:numPr>
              <w:rPr>
                <w:rFonts w:ascii="Calibri" w:hAnsi="Calibri"/>
              </w:rPr>
            </w:pPr>
            <w:r w:rsidRPr="00520C17">
              <w:rPr>
                <w:rFonts w:ascii="Calibri" w:hAnsi="Calibri"/>
              </w:rPr>
              <w:t>18:00 Break for dinner</w:t>
            </w:r>
          </w:p>
          <w:p w14:paraId="1F45B826" w14:textId="54D23CE0" w:rsidR="003802E4" w:rsidRPr="00520C17" w:rsidRDefault="003802E4" w:rsidP="006B0D98">
            <w:pPr>
              <w:pStyle w:val="ListParagraph"/>
              <w:numPr>
                <w:ilvl w:val="0"/>
                <w:numId w:val="11"/>
              </w:numPr>
              <w:rPr>
                <w:rFonts w:ascii="Calibri" w:hAnsi="Calibri"/>
              </w:rPr>
            </w:pPr>
            <w:r w:rsidRPr="00520C17">
              <w:rPr>
                <w:rFonts w:ascii="Calibri" w:hAnsi="Calibri"/>
              </w:rPr>
              <w:t>20:00 5-min Research Presentations 1</w:t>
            </w:r>
          </w:p>
        </w:tc>
      </w:tr>
      <w:tr w:rsidR="003802E4" w:rsidRPr="00520C17" w14:paraId="69C0502B" w14:textId="77777777" w:rsidTr="00520C17">
        <w:tc>
          <w:tcPr>
            <w:tcW w:w="1148" w:type="pct"/>
          </w:tcPr>
          <w:p w14:paraId="7C0331AF" w14:textId="77777777" w:rsidR="003802E4" w:rsidRPr="00520C17" w:rsidRDefault="003802E4">
            <w:pPr>
              <w:rPr>
                <w:rFonts w:ascii="Calibri" w:hAnsi="Calibri"/>
              </w:rPr>
            </w:pPr>
            <w:r w:rsidRPr="00520C17">
              <w:rPr>
                <w:rFonts w:ascii="Calibri" w:hAnsi="Calibri"/>
              </w:rPr>
              <w:t>Thursday</w:t>
            </w:r>
          </w:p>
          <w:p w14:paraId="22B74927" w14:textId="77777777" w:rsidR="003802E4" w:rsidRPr="00520C17" w:rsidRDefault="003802E4">
            <w:pPr>
              <w:rPr>
                <w:rFonts w:ascii="Calibri" w:hAnsi="Calibri"/>
              </w:rPr>
            </w:pPr>
            <w:r w:rsidRPr="00520C17">
              <w:rPr>
                <w:rFonts w:ascii="Calibri" w:hAnsi="Calibri"/>
              </w:rPr>
              <w:t>14 August 2014</w:t>
            </w:r>
          </w:p>
          <w:p w14:paraId="781BDF43" w14:textId="77777777" w:rsidR="003802E4" w:rsidRPr="00520C17" w:rsidRDefault="003802E4">
            <w:pPr>
              <w:rPr>
                <w:rFonts w:ascii="Calibri" w:hAnsi="Calibri"/>
              </w:rPr>
            </w:pPr>
          </w:p>
          <w:p w14:paraId="21960A3A" w14:textId="3623F0E6" w:rsidR="003802E4" w:rsidRPr="00520C17" w:rsidRDefault="003802E4" w:rsidP="003802E4">
            <w:pPr>
              <w:rPr>
                <w:rFonts w:ascii="Calibri" w:hAnsi="Calibri"/>
              </w:rPr>
            </w:pPr>
          </w:p>
        </w:tc>
        <w:tc>
          <w:tcPr>
            <w:tcW w:w="1566" w:type="pct"/>
          </w:tcPr>
          <w:p w14:paraId="10E4735A" w14:textId="78DB8123" w:rsidR="003802E4" w:rsidRPr="00520C17" w:rsidRDefault="003802E4" w:rsidP="00BD7A6E">
            <w:pPr>
              <w:rPr>
                <w:rFonts w:ascii="Calibri" w:hAnsi="Calibri"/>
              </w:rPr>
            </w:pPr>
            <w:r w:rsidRPr="00520C17">
              <w:rPr>
                <w:rFonts w:ascii="Calibri" w:hAnsi="Calibri"/>
              </w:rPr>
              <w:t>Diversity</w:t>
            </w:r>
            <w:r w:rsidR="008E20CB">
              <w:rPr>
                <w:rFonts w:ascii="Calibri" w:hAnsi="Calibri"/>
              </w:rPr>
              <w:t xml:space="preserve"> </w:t>
            </w:r>
            <w:r w:rsidRPr="00520C17">
              <w:rPr>
                <w:rFonts w:ascii="Calibri" w:hAnsi="Calibri"/>
              </w:rPr>
              <w:t>/</w:t>
            </w:r>
            <w:r w:rsidR="008E20CB">
              <w:rPr>
                <w:rFonts w:ascii="Calibri" w:hAnsi="Calibri"/>
              </w:rPr>
              <w:t xml:space="preserve"> </w:t>
            </w:r>
            <w:r w:rsidRPr="00520C17">
              <w:rPr>
                <w:rFonts w:ascii="Calibri" w:hAnsi="Calibri"/>
              </w:rPr>
              <w:t>QIIME</w:t>
            </w:r>
          </w:p>
        </w:tc>
        <w:tc>
          <w:tcPr>
            <w:tcW w:w="2286" w:type="pct"/>
          </w:tcPr>
          <w:p w14:paraId="14130C18" w14:textId="2142677A" w:rsidR="003802E4" w:rsidRPr="00520C17" w:rsidRDefault="003802E4" w:rsidP="0052540D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</w:rPr>
            </w:pPr>
            <w:r w:rsidRPr="00520C17">
              <w:rPr>
                <w:rFonts w:ascii="Calibri" w:hAnsi="Calibri"/>
              </w:rPr>
              <w:t>09:15</w:t>
            </w:r>
            <w:ins w:id="24" w:author="Ashley Shade" w:date="2014-03-25T09:58:00Z">
              <w:r w:rsidR="001E09F6">
                <w:rPr>
                  <w:rFonts w:ascii="Calibri" w:hAnsi="Calibri"/>
                </w:rPr>
                <w:t>-</w:t>
              </w:r>
              <w:proofErr w:type="gramStart"/>
              <w:r w:rsidR="001E09F6">
                <w:rPr>
                  <w:rFonts w:ascii="Calibri" w:hAnsi="Calibri"/>
                </w:rPr>
                <w:t>10:30</w:t>
              </w:r>
            </w:ins>
            <w:r w:rsidRPr="00520C17">
              <w:rPr>
                <w:rFonts w:ascii="Calibri" w:hAnsi="Calibri"/>
              </w:rPr>
              <w:t xml:space="preserve">  Tutorial</w:t>
            </w:r>
            <w:proofErr w:type="gramEnd"/>
            <w:r w:rsidRPr="00520C17">
              <w:rPr>
                <w:rFonts w:ascii="Calibri" w:hAnsi="Calibri"/>
              </w:rPr>
              <w:t>:  Using resources</w:t>
            </w:r>
            <w:r w:rsidR="008E20CB">
              <w:rPr>
                <w:rFonts w:ascii="Calibri" w:hAnsi="Calibri"/>
              </w:rPr>
              <w:t xml:space="preserve"> (</w:t>
            </w:r>
            <w:ins w:id="25" w:author="Ashley Shade" w:date="2014-03-25T09:42:00Z">
              <w:r w:rsidR="003B43A8">
                <w:rPr>
                  <w:rFonts w:ascii="Calibri" w:hAnsi="Calibri"/>
                </w:rPr>
                <w:t>Amazon</w:t>
              </w:r>
            </w:ins>
            <w:ins w:id="26" w:author="Ashley Shade" w:date="2014-03-25T09:53:00Z">
              <w:r w:rsidR="001E09F6">
                <w:rPr>
                  <w:rFonts w:ascii="Calibri" w:hAnsi="Calibri"/>
                </w:rPr>
                <w:t xml:space="preserve">: how to start an instance, </w:t>
              </w:r>
              <w:proofErr w:type="spellStart"/>
              <w:r w:rsidR="001E09F6">
                <w:rPr>
                  <w:rFonts w:ascii="Calibri" w:hAnsi="Calibri"/>
                </w:rPr>
                <w:t>etc</w:t>
              </w:r>
            </w:ins>
            <w:proofErr w:type="spellEnd"/>
            <w:del w:id="27" w:author="Ashley Shade" w:date="2014-03-25T09:42:00Z">
              <w:r w:rsidR="008E20CB" w:rsidDel="003B43A8">
                <w:rPr>
                  <w:rFonts w:ascii="Calibri" w:hAnsi="Calibri"/>
                </w:rPr>
                <w:delText>clouds</w:delText>
              </w:r>
            </w:del>
            <w:ins w:id="28" w:author="Ashley Shade" w:date="2014-03-25T09:54:00Z">
              <w:r w:rsidR="001E09F6">
                <w:rPr>
                  <w:rFonts w:ascii="Calibri" w:hAnsi="Calibri"/>
                </w:rPr>
                <w:t>;</w:t>
              </w:r>
            </w:ins>
            <w:del w:id="29" w:author="Ashley Shade" w:date="2014-03-25T09:54:00Z">
              <w:r w:rsidR="008E20CB" w:rsidDel="001E09F6">
                <w:rPr>
                  <w:rFonts w:ascii="Calibri" w:hAnsi="Calibri"/>
                </w:rPr>
                <w:delText>,</w:delText>
              </w:r>
            </w:del>
            <w:r w:rsidR="008E20CB">
              <w:rPr>
                <w:rFonts w:ascii="Calibri" w:hAnsi="Calibri"/>
              </w:rPr>
              <w:t xml:space="preserve"> </w:t>
            </w:r>
            <w:ins w:id="30" w:author="Ashley Shade" w:date="2014-03-25T09:42:00Z">
              <w:r w:rsidR="003B43A8">
                <w:rPr>
                  <w:rFonts w:ascii="Calibri" w:hAnsi="Calibri"/>
                </w:rPr>
                <w:t xml:space="preserve">local </w:t>
              </w:r>
            </w:ins>
            <w:r w:rsidR="008E20CB">
              <w:rPr>
                <w:rFonts w:ascii="Calibri" w:hAnsi="Calibri"/>
              </w:rPr>
              <w:t>servers)</w:t>
            </w:r>
            <w:r w:rsidRPr="00520C17">
              <w:rPr>
                <w:rFonts w:ascii="Calibri" w:hAnsi="Calibri"/>
              </w:rPr>
              <w:t xml:space="preserve"> other than your laptop for the heavy lifting of sequence analysis</w:t>
            </w:r>
            <w:ins w:id="31" w:author="Ashley Shade" w:date="2014-03-25T09:56:00Z">
              <w:r w:rsidR="001E09F6">
                <w:rPr>
                  <w:rFonts w:ascii="Calibri" w:hAnsi="Calibri"/>
                </w:rPr>
                <w:t xml:space="preserve"> (Josh)</w:t>
              </w:r>
            </w:ins>
          </w:p>
          <w:p w14:paraId="4BFD1AA5" w14:textId="77777777" w:rsidR="001E09F6" w:rsidRDefault="003802E4" w:rsidP="0052540D">
            <w:pPr>
              <w:pStyle w:val="ListParagraph"/>
              <w:numPr>
                <w:ilvl w:val="0"/>
                <w:numId w:val="12"/>
              </w:numPr>
              <w:rPr>
                <w:ins w:id="32" w:author="Ashley Shade" w:date="2014-03-25T09:58:00Z"/>
                <w:rFonts w:ascii="Calibri" w:hAnsi="Calibri"/>
              </w:rPr>
            </w:pPr>
            <w:r w:rsidRPr="00520C17">
              <w:rPr>
                <w:rFonts w:ascii="Calibri" w:hAnsi="Calibri"/>
              </w:rPr>
              <w:t>10:</w:t>
            </w:r>
            <w:ins w:id="33" w:author="Ashley Shade" w:date="2014-03-25T09:57:00Z">
              <w:r w:rsidR="001E09F6">
                <w:rPr>
                  <w:rFonts w:ascii="Calibri" w:hAnsi="Calibri"/>
                </w:rPr>
                <w:t>30-</w:t>
              </w:r>
              <w:proofErr w:type="gramStart"/>
              <w:r w:rsidR="001E09F6">
                <w:rPr>
                  <w:rFonts w:ascii="Calibri" w:hAnsi="Calibri"/>
                </w:rPr>
                <w:t>10:45  Break</w:t>
              </w:r>
            </w:ins>
            <w:proofErr w:type="gramEnd"/>
            <w:del w:id="34" w:author="Ashley Shade" w:date="2014-03-25T09:57:00Z">
              <w:r w:rsidRPr="00520C17" w:rsidDel="001E09F6">
                <w:rPr>
                  <w:rFonts w:ascii="Calibri" w:hAnsi="Calibri"/>
                </w:rPr>
                <w:delText>00</w:delText>
              </w:r>
            </w:del>
            <w:r w:rsidRPr="00520C17">
              <w:rPr>
                <w:rFonts w:ascii="Calibri" w:hAnsi="Calibri"/>
              </w:rPr>
              <w:t xml:space="preserve">  </w:t>
            </w:r>
          </w:p>
          <w:p w14:paraId="39C3B0F6" w14:textId="2993DBF9" w:rsidR="003802E4" w:rsidRPr="00520C17" w:rsidDel="001E09F6" w:rsidRDefault="001E09F6" w:rsidP="0052540D">
            <w:pPr>
              <w:pStyle w:val="ListParagraph"/>
              <w:numPr>
                <w:ilvl w:val="0"/>
                <w:numId w:val="12"/>
              </w:numPr>
              <w:rPr>
                <w:del w:id="35" w:author="Ashley Shade" w:date="2014-03-25T09:58:00Z"/>
                <w:rFonts w:ascii="Calibri" w:hAnsi="Calibri"/>
              </w:rPr>
            </w:pPr>
            <w:ins w:id="36" w:author="Ashley Shade" w:date="2014-03-25T09:58:00Z">
              <w:r>
                <w:rPr>
                  <w:rFonts w:ascii="Calibri" w:hAnsi="Calibri"/>
                </w:rPr>
                <w:t xml:space="preserve">10:45 - </w:t>
              </w:r>
              <w:proofErr w:type="gramStart"/>
              <w:r>
                <w:rPr>
                  <w:rFonts w:ascii="Calibri" w:hAnsi="Calibri"/>
                </w:rPr>
                <w:t xml:space="preserve">12:30  </w:t>
              </w:r>
            </w:ins>
            <w:r w:rsidR="003802E4" w:rsidRPr="00520C17">
              <w:rPr>
                <w:rFonts w:ascii="Calibri" w:hAnsi="Calibri"/>
              </w:rPr>
              <w:t>Lecture</w:t>
            </w:r>
            <w:proofErr w:type="gramEnd"/>
            <w:r w:rsidR="003802E4" w:rsidRPr="00520C17">
              <w:rPr>
                <w:rFonts w:ascii="Calibri" w:hAnsi="Calibri"/>
              </w:rPr>
              <w:t>:  Alpha diversity in all of its glory</w:t>
            </w:r>
            <w:ins w:id="37" w:author="Ashley Shade" w:date="2014-03-25T09:58:00Z">
              <w:r>
                <w:rPr>
                  <w:rFonts w:ascii="Calibri" w:hAnsi="Calibri"/>
                </w:rPr>
                <w:t>,</w:t>
              </w:r>
            </w:ins>
            <w:ins w:id="38" w:author="Ashley Shade" w:date="2014-03-25T09:59:00Z">
              <w:r>
                <w:rPr>
                  <w:rFonts w:ascii="Calibri" w:hAnsi="Calibri"/>
                </w:rPr>
                <w:t xml:space="preserve"> </w:t>
              </w:r>
            </w:ins>
          </w:p>
          <w:p w14:paraId="2368A8B5" w14:textId="04500989" w:rsidR="003802E4" w:rsidRPr="001E09F6" w:rsidDel="001E09F6" w:rsidRDefault="003802E4">
            <w:pPr>
              <w:pStyle w:val="ListParagraph"/>
              <w:numPr>
                <w:ilvl w:val="0"/>
                <w:numId w:val="12"/>
              </w:numPr>
              <w:rPr>
                <w:del w:id="39" w:author="Ashley Shade" w:date="2014-03-25T09:58:00Z"/>
                <w:rFonts w:ascii="Calibri" w:hAnsi="Calibri"/>
                <w:rPrChange w:id="40" w:author="Ashley Shade" w:date="2014-03-25T09:58:00Z">
                  <w:rPr>
                    <w:del w:id="41" w:author="Ashley Shade" w:date="2014-03-25T09:58:00Z"/>
                  </w:rPr>
                </w:rPrChange>
              </w:rPr>
            </w:pPr>
            <w:del w:id="42" w:author="Ashley Shade" w:date="2014-03-25T09:58:00Z">
              <w:r w:rsidRPr="001E09F6" w:rsidDel="001E09F6">
                <w:rPr>
                  <w:rFonts w:ascii="Calibri" w:hAnsi="Calibri"/>
                  <w:rPrChange w:id="43" w:author="Ashley Shade" w:date="2014-03-25T09:58:00Z">
                    <w:rPr/>
                  </w:rPrChange>
                </w:rPr>
                <w:delText>10:45 Break</w:delText>
              </w:r>
            </w:del>
          </w:p>
          <w:p w14:paraId="011CEB58" w14:textId="77777777" w:rsidR="003802E4" w:rsidRPr="00520C17" w:rsidRDefault="003802E4" w:rsidP="001E09F6">
            <w:pPr>
              <w:pStyle w:val="ListParagraph"/>
              <w:numPr>
                <w:ilvl w:val="0"/>
                <w:numId w:val="12"/>
              </w:numPr>
            </w:pPr>
            <w:del w:id="44" w:author="Ashley Shade" w:date="2014-03-25T09:58:00Z">
              <w:r w:rsidRPr="00520C17" w:rsidDel="001E09F6">
                <w:delText xml:space="preserve">11:00  </w:delText>
              </w:r>
            </w:del>
            <w:r w:rsidRPr="00520C17">
              <w:t>Tutorial:  Building an OTU table and calculating alpha diversity in QIIME</w:t>
            </w:r>
          </w:p>
          <w:p w14:paraId="4D7D3C4D" w14:textId="77777777" w:rsidR="003802E4" w:rsidRPr="00520C17" w:rsidRDefault="003802E4" w:rsidP="0052540D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</w:rPr>
            </w:pPr>
            <w:proofErr w:type="gramStart"/>
            <w:r w:rsidRPr="00520C17">
              <w:rPr>
                <w:rFonts w:ascii="Calibri" w:hAnsi="Calibri"/>
              </w:rPr>
              <w:t>12:30  Break</w:t>
            </w:r>
            <w:proofErr w:type="gramEnd"/>
            <w:r w:rsidRPr="00520C17">
              <w:rPr>
                <w:rFonts w:ascii="Calibri" w:hAnsi="Calibri"/>
              </w:rPr>
              <w:t xml:space="preserve"> for lunch</w:t>
            </w:r>
          </w:p>
          <w:p w14:paraId="587F2BB1" w14:textId="77777777" w:rsidR="003802E4" w:rsidRPr="00520C17" w:rsidRDefault="003802E4" w:rsidP="0052540D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</w:rPr>
            </w:pPr>
            <w:proofErr w:type="gramStart"/>
            <w:r w:rsidRPr="00520C17">
              <w:rPr>
                <w:rFonts w:ascii="Calibri" w:hAnsi="Calibri"/>
              </w:rPr>
              <w:t>13:15  Lecture</w:t>
            </w:r>
            <w:proofErr w:type="gramEnd"/>
            <w:r w:rsidRPr="00520C17">
              <w:rPr>
                <w:rFonts w:ascii="Calibri" w:hAnsi="Calibri"/>
              </w:rPr>
              <w:t>:  Beta diversity and visualizing community patterns</w:t>
            </w:r>
          </w:p>
          <w:p w14:paraId="127E549B" w14:textId="3A4CBFB9" w:rsidR="00BD7A6E" w:rsidRPr="00520C17" w:rsidRDefault="003802E4" w:rsidP="00BD7A6E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</w:rPr>
            </w:pPr>
            <w:proofErr w:type="gramStart"/>
            <w:r w:rsidRPr="00520C17">
              <w:rPr>
                <w:rFonts w:ascii="Calibri" w:hAnsi="Calibri"/>
              </w:rPr>
              <w:t>14:00  Tutorial</w:t>
            </w:r>
            <w:proofErr w:type="gramEnd"/>
            <w:r w:rsidRPr="00520C17">
              <w:rPr>
                <w:rFonts w:ascii="Calibri" w:hAnsi="Calibri"/>
              </w:rPr>
              <w:t>:  Beta diversity in QIIME, exporting data tables for R</w:t>
            </w:r>
          </w:p>
          <w:p w14:paraId="4923B8C8" w14:textId="77777777" w:rsidR="003802E4" w:rsidRPr="00520C17" w:rsidRDefault="003802E4" w:rsidP="0052540D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</w:rPr>
            </w:pPr>
            <w:r w:rsidRPr="00520C17">
              <w:rPr>
                <w:rFonts w:ascii="Calibri" w:hAnsi="Calibri"/>
              </w:rPr>
              <w:t>18:00 Break for dinner</w:t>
            </w:r>
          </w:p>
          <w:p w14:paraId="7A74B13C" w14:textId="77777777" w:rsidR="003802E4" w:rsidRPr="00520C17" w:rsidRDefault="003802E4" w:rsidP="0052540D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</w:rPr>
            </w:pPr>
            <w:proofErr w:type="gramStart"/>
            <w:r w:rsidRPr="00520C17">
              <w:rPr>
                <w:rFonts w:ascii="Calibri" w:hAnsi="Calibri"/>
              </w:rPr>
              <w:t>20:00  5</w:t>
            </w:r>
            <w:proofErr w:type="gramEnd"/>
            <w:r w:rsidRPr="00520C17">
              <w:rPr>
                <w:rFonts w:ascii="Calibri" w:hAnsi="Calibri"/>
              </w:rPr>
              <w:t>-min Research Presentations 2</w:t>
            </w:r>
          </w:p>
        </w:tc>
      </w:tr>
      <w:tr w:rsidR="003802E4" w:rsidRPr="00520C17" w14:paraId="7905838D" w14:textId="77777777" w:rsidTr="00520C17">
        <w:tc>
          <w:tcPr>
            <w:tcW w:w="1148" w:type="pct"/>
          </w:tcPr>
          <w:p w14:paraId="11D067C0" w14:textId="77777777" w:rsidR="003802E4" w:rsidRPr="00520C17" w:rsidRDefault="003802E4">
            <w:pPr>
              <w:rPr>
                <w:rFonts w:ascii="Calibri" w:hAnsi="Calibri"/>
              </w:rPr>
            </w:pPr>
            <w:r w:rsidRPr="00520C17">
              <w:rPr>
                <w:rFonts w:ascii="Calibri" w:hAnsi="Calibri"/>
              </w:rPr>
              <w:t>Friday</w:t>
            </w:r>
          </w:p>
          <w:p w14:paraId="46F6F251" w14:textId="77777777" w:rsidR="003802E4" w:rsidRPr="00520C17" w:rsidRDefault="003802E4">
            <w:pPr>
              <w:rPr>
                <w:rFonts w:ascii="Calibri" w:hAnsi="Calibri"/>
              </w:rPr>
            </w:pPr>
            <w:r w:rsidRPr="00520C17">
              <w:rPr>
                <w:rFonts w:ascii="Calibri" w:hAnsi="Calibri"/>
              </w:rPr>
              <w:t>15 August 2014</w:t>
            </w:r>
          </w:p>
          <w:p w14:paraId="0ABADBE1" w14:textId="77777777" w:rsidR="003802E4" w:rsidRPr="00520C17" w:rsidRDefault="003802E4">
            <w:pPr>
              <w:rPr>
                <w:rFonts w:ascii="Calibri" w:hAnsi="Calibri"/>
              </w:rPr>
            </w:pPr>
          </w:p>
          <w:p w14:paraId="0328FA55" w14:textId="3D920108" w:rsidR="003802E4" w:rsidRPr="00520C17" w:rsidRDefault="003802E4" w:rsidP="003802E4">
            <w:pPr>
              <w:rPr>
                <w:rFonts w:ascii="Calibri" w:hAnsi="Calibri"/>
              </w:rPr>
            </w:pPr>
          </w:p>
        </w:tc>
        <w:tc>
          <w:tcPr>
            <w:tcW w:w="1566" w:type="pct"/>
          </w:tcPr>
          <w:p w14:paraId="4DB59308" w14:textId="3571B8B3" w:rsidR="003802E4" w:rsidRPr="00520C17" w:rsidRDefault="003802E4" w:rsidP="003802E4">
            <w:pPr>
              <w:rPr>
                <w:rFonts w:ascii="Calibri" w:hAnsi="Calibri"/>
              </w:rPr>
            </w:pPr>
            <w:r w:rsidRPr="00520C17">
              <w:rPr>
                <w:rFonts w:ascii="Calibri" w:hAnsi="Calibri"/>
              </w:rPr>
              <w:lastRenderedPageBreak/>
              <w:t>MOTHUR</w:t>
            </w:r>
          </w:p>
          <w:p w14:paraId="0E58778B" w14:textId="77777777" w:rsidR="003802E4" w:rsidRPr="00520C17" w:rsidRDefault="003802E4" w:rsidP="003802E4">
            <w:pPr>
              <w:pStyle w:val="ListParagraph"/>
              <w:ind w:left="360"/>
              <w:rPr>
                <w:rFonts w:ascii="Calibri" w:hAnsi="Calibri"/>
              </w:rPr>
            </w:pPr>
          </w:p>
        </w:tc>
        <w:tc>
          <w:tcPr>
            <w:tcW w:w="2286" w:type="pct"/>
          </w:tcPr>
          <w:p w14:paraId="6C5C3506" w14:textId="0C1B457B" w:rsidR="00620F1B" w:rsidRPr="00620F1B" w:rsidRDefault="00BD7A6E" w:rsidP="00620F1B">
            <w:pPr>
              <w:pStyle w:val="ListParagraph"/>
              <w:keepNext/>
              <w:keepLines/>
              <w:numPr>
                <w:ilvl w:val="0"/>
                <w:numId w:val="13"/>
              </w:numPr>
              <w:spacing w:before="200"/>
              <w:outlineLvl w:val="3"/>
              <w:rPr>
                <w:rFonts w:ascii="Calibri" w:hAnsi="Calibri"/>
                <w:rPrChange w:id="45" w:author="Ashley Shade" w:date="2014-03-25T10:01:00Z">
                  <w:rPr>
                    <w:rFonts w:asciiTheme="majorHAnsi" w:eastAsiaTheme="majorEastAsia" w:hAnsiTheme="majorHAnsi" w:cstheme="majorBidi"/>
                    <w:b/>
                    <w:bCs/>
                    <w:i/>
                    <w:iCs/>
                    <w:color w:val="4F81BD" w:themeColor="accent1"/>
                  </w:rPr>
                </w:rPrChange>
              </w:rPr>
            </w:pPr>
            <w:r w:rsidRPr="00520C17">
              <w:rPr>
                <w:rFonts w:ascii="Calibri" w:hAnsi="Calibri"/>
              </w:rPr>
              <w:t xml:space="preserve">Tutorial: Installing </w:t>
            </w:r>
            <w:del w:id="46" w:author="Ashley Shade" w:date="2014-03-25T10:00:00Z">
              <w:r w:rsidRPr="00520C17" w:rsidDel="00620F1B">
                <w:rPr>
                  <w:rFonts w:ascii="Calibri" w:hAnsi="Calibri"/>
                </w:rPr>
                <w:delText>MOTHUR</w:delText>
              </w:r>
            </w:del>
            <w:proofErr w:type="spellStart"/>
            <w:ins w:id="47" w:author="Ashley Shade" w:date="2014-03-25T10:00:00Z">
              <w:r w:rsidR="00620F1B">
                <w:rPr>
                  <w:rFonts w:ascii="Calibri" w:hAnsi="Calibri"/>
                </w:rPr>
                <w:t>mothur</w:t>
              </w:r>
              <w:proofErr w:type="spellEnd"/>
              <w:r w:rsidR="00620F1B">
                <w:rPr>
                  <w:rFonts w:ascii="Calibri" w:hAnsi="Calibri"/>
                </w:rPr>
                <w:t xml:space="preserve"> </w:t>
              </w:r>
              <w:r w:rsidR="001E09F6">
                <w:rPr>
                  <w:rFonts w:ascii="Calibri" w:hAnsi="Calibri"/>
                </w:rPr>
                <w:t>(Tracy)</w:t>
              </w:r>
            </w:ins>
          </w:p>
          <w:p w14:paraId="17AC59EF" w14:textId="06C5C67C" w:rsidR="003802E4" w:rsidRDefault="00BD7A6E" w:rsidP="00BD7A6E">
            <w:pPr>
              <w:pStyle w:val="ListParagraph"/>
              <w:numPr>
                <w:ilvl w:val="0"/>
                <w:numId w:val="13"/>
              </w:numPr>
              <w:rPr>
                <w:ins w:id="48" w:author="Ashley Shade" w:date="2014-03-25T10:08:00Z"/>
                <w:rFonts w:ascii="Calibri" w:hAnsi="Calibri"/>
              </w:rPr>
            </w:pPr>
            <w:r w:rsidRPr="00520C17">
              <w:rPr>
                <w:rFonts w:ascii="Calibri" w:hAnsi="Calibri"/>
              </w:rPr>
              <w:t xml:space="preserve">General </w:t>
            </w:r>
            <w:del w:id="49" w:author="Ashley Shade" w:date="2014-03-25T10:00:00Z">
              <w:r w:rsidR="003802E4" w:rsidRPr="00520C17" w:rsidDel="00620F1B">
                <w:rPr>
                  <w:rFonts w:ascii="Calibri" w:hAnsi="Calibri"/>
                </w:rPr>
                <w:delText>MOTHURing</w:delText>
              </w:r>
            </w:del>
            <w:proofErr w:type="spellStart"/>
            <w:ins w:id="50" w:author="Ashley Shade" w:date="2014-03-25T10:00:00Z">
              <w:r w:rsidR="00620F1B">
                <w:rPr>
                  <w:rFonts w:ascii="Calibri" w:hAnsi="Calibri"/>
                </w:rPr>
                <w:t>mothur</w:t>
              </w:r>
            </w:ins>
            <w:ins w:id="51" w:author="Ashley Shade" w:date="2014-03-25T10:01:00Z">
              <w:r w:rsidR="00620F1B">
                <w:rPr>
                  <w:rFonts w:ascii="Calibri" w:hAnsi="Calibri"/>
                </w:rPr>
                <w:t>-</w:t>
              </w:r>
            </w:ins>
            <w:ins w:id="52" w:author="Ashley Shade" w:date="2014-03-25T10:00:00Z">
              <w:r w:rsidR="00620F1B" w:rsidRPr="00520C17">
                <w:rPr>
                  <w:rFonts w:ascii="Calibri" w:hAnsi="Calibri"/>
                </w:rPr>
                <w:t>ing</w:t>
              </w:r>
            </w:ins>
            <w:proofErr w:type="spellEnd"/>
            <w:r w:rsidR="003802E4" w:rsidRPr="00520C17">
              <w:rPr>
                <w:rFonts w:ascii="Calibri" w:hAnsi="Calibri"/>
              </w:rPr>
              <w:t xml:space="preserve">:  sequence processing, alpha </w:t>
            </w:r>
            <w:r w:rsidR="003802E4" w:rsidRPr="00520C17">
              <w:rPr>
                <w:rFonts w:ascii="Calibri" w:hAnsi="Calibri"/>
              </w:rPr>
              <w:lastRenderedPageBreak/>
              <w:t>diversity, beta diversity, visualization, exporting data tables for R</w:t>
            </w:r>
          </w:p>
          <w:p w14:paraId="4E41C1AE" w14:textId="20764048" w:rsidR="00620F1B" w:rsidRPr="00520C17" w:rsidRDefault="00620F1B" w:rsidP="00BD7A6E">
            <w:pPr>
              <w:pStyle w:val="ListParagraph"/>
              <w:numPr>
                <w:ilvl w:val="0"/>
                <w:numId w:val="13"/>
              </w:numPr>
              <w:rPr>
                <w:rFonts w:ascii="Calibri" w:hAnsi="Calibri"/>
              </w:rPr>
            </w:pPr>
            <w:ins w:id="53" w:author="Ashley Shade" w:date="2014-03-25T10:08:00Z">
              <w:r>
                <w:rPr>
                  <w:rFonts w:ascii="Calibri" w:hAnsi="Calibri"/>
                </w:rPr>
                <w:t>If there is time:  Move on</w:t>
              </w:r>
            </w:ins>
            <w:ins w:id="54" w:author="Ashley Shade" w:date="2014-03-25T10:10:00Z">
              <w:r>
                <w:rPr>
                  <w:rFonts w:ascii="Calibri" w:hAnsi="Calibri"/>
                </w:rPr>
                <w:t xml:space="preserve"> to</w:t>
              </w:r>
            </w:ins>
            <w:ins w:id="55" w:author="Ashley Shade" w:date="2014-03-25T10:08:00Z">
              <w:r>
                <w:rPr>
                  <w:rFonts w:ascii="Calibri" w:hAnsi="Calibri"/>
                </w:rPr>
                <w:t xml:space="preserve"> </w:t>
              </w:r>
            </w:ins>
            <w:ins w:id="56" w:author="Ashley Shade" w:date="2014-03-25T10:10:00Z">
              <w:r>
                <w:rPr>
                  <w:rFonts w:ascii="Calibri" w:hAnsi="Calibri"/>
                </w:rPr>
                <w:t xml:space="preserve">lecture what can you do:  hypothesis testing ecology.  (Invite Titus for </w:t>
              </w:r>
            </w:ins>
            <w:ins w:id="57" w:author="Ashley Shade" w:date="2014-03-25T12:42:00Z">
              <w:r w:rsidR="006B0D98">
                <w:rPr>
                  <w:rFonts w:ascii="Calibri" w:hAnsi="Calibri"/>
                </w:rPr>
                <w:t>t</w:t>
              </w:r>
            </w:ins>
            <w:ins w:id="58" w:author="Ashley Shade" w:date="2014-03-25T10:10:00Z">
              <w:r>
                <w:rPr>
                  <w:rFonts w:ascii="Calibri" w:hAnsi="Calibri"/>
                </w:rPr>
                <w:t>his*)</w:t>
              </w:r>
            </w:ins>
          </w:p>
          <w:p w14:paraId="5255DEE6" w14:textId="77777777" w:rsidR="003802E4" w:rsidRPr="00620F1B" w:rsidRDefault="003802E4" w:rsidP="00BD7A6E">
            <w:pPr>
              <w:pStyle w:val="ListParagraph"/>
              <w:numPr>
                <w:ilvl w:val="0"/>
                <w:numId w:val="13"/>
              </w:numPr>
              <w:rPr>
                <w:rFonts w:ascii="Calibri" w:hAnsi="Calibri"/>
                <w:b/>
                <w:rPrChange w:id="59" w:author="Ashley Shade" w:date="2014-03-25T10:02:00Z">
                  <w:rPr>
                    <w:rFonts w:ascii="Calibri" w:hAnsi="Calibri"/>
                  </w:rPr>
                </w:rPrChange>
              </w:rPr>
            </w:pPr>
            <w:r w:rsidRPr="00620F1B">
              <w:rPr>
                <w:rFonts w:ascii="Calibri" w:hAnsi="Calibri"/>
                <w:b/>
                <w:rPrChange w:id="60" w:author="Ashley Shade" w:date="2014-03-25T10:02:00Z">
                  <w:rPr>
                    <w:rFonts w:ascii="Calibri" w:hAnsi="Calibri"/>
                  </w:rPr>
                </w:rPrChange>
              </w:rPr>
              <w:t>Big Guest Lecture to overlap w/ NGS course?</w:t>
            </w:r>
          </w:p>
          <w:p w14:paraId="7DD89628" w14:textId="4354F4FF" w:rsidR="003802E4" w:rsidRPr="00520C17" w:rsidRDefault="003802E4" w:rsidP="00BD7A6E">
            <w:pPr>
              <w:pStyle w:val="ListParagraph"/>
              <w:numPr>
                <w:ilvl w:val="0"/>
                <w:numId w:val="13"/>
              </w:numPr>
              <w:rPr>
                <w:rFonts w:ascii="Calibri" w:hAnsi="Calibri"/>
              </w:rPr>
            </w:pPr>
            <w:r w:rsidRPr="00520C17">
              <w:rPr>
                <w:rFonts w:ascii="Calibri" w:hAnsi="Calibri"/>
              </w:rPr>
              <w:t xml:space="preserve">Evening </w:t>
            </w:r>
            <w:proofErr w:type="spellStart"/>
            <w:r w:rsidRPr="00520C17">
              <w:rPr>
                <w:rFonts w:ascii="Calibri" w:hAnsi="Calibri"/>
              </w:rPr>
              <w:t>firepit</w:t>
            </w:r>
            <w:proofErr w:type="spellEnd"/>
            <w:r w:rsidRPr="00520C17">
              <w:rPr>
                <w:rFonts w:ascii="Calibri" w:hAnsi="Calibri"/>
              </w:rPr>
              <w:t>?</w:t>
            </w:r>
          </w:p>
        </w:tc>
      </w:tr>
      <w:tr w:rsidR="003802E4" w:rsidRPr="00520C17" w14:paraId="3FBA467B" w14:textId="77777777" w:rsidTr="007C54C7">
        <w:trPr>
          <w:trHeight w:val="980"/>
        </w:trPr>
        <w:tc>
          <w:tcPr>
            <w:tcW w:w="1148" w:type="pct"/>
          </w:tcPr>
          <w:p w14:paraId="63949E59" w14:textId="77777777" w:rsidR="003802E4" w:rsidRPr="00520C17" w:rsidRDefault="003802E4">
            <w:pPr>
              <w:rPr>
                <w:rFonts w:ascii="Calibri" w:hAnsi="Calibri"/>
              </w:rPr>
            </w:pPr>
            <w:r w:rsidRPr="00520C17">
              <w:rPr>
                <w:rFonts w:ascii="Calibri" w:hAnsi="Calibri"/>
              </w:rPr>
              <w:lastRenderedPageBreak/>
              <w:t>Saturday</w:t>
            </w:r>
          </w:p>
          <w:p w14:paraId="683D411B" w14:textId="77777777" w:rsidR="003802E4" w:rsidRPr="00520C17" w:rsidRDefault="003802E4">
            <w:pPr>
              <w:rPr>
                <w:rFonts w:ascii="Calibri" w:hAnsi="Calibri"/>
              </w:rPr>
            </w:pPr>
            <w:r w:rsidRPr="00520C17">
              <w:rPr>
                <w:rFonts w:ascii="Calibri" w:hAnsi="Calibri"/>
              </w:rPr>
              <w:t>16 August 2014</w:t>
            </w:r>
          </w:p>
          <w:p w14:paraId="10F79921" w14:textId="77777777" w:rsidR="003802E4" w:rsidRPr="00520C17" w:rsidRDefault="003802E4">
            <w:pPr>
              <w:rPr>
                <w:rFonts w:ascii="Calibri" w:hAnsi="Calibri"/>
              </w:rPr>
            </w:pPr>
          </w:p>
          <w:p w14:paraId="578BAC59" w14:textId="4633F4C1" w:rsidR="003802E4" w:rsidRPr="00520C17" w:rsidRDefault="003802E4">
            <w:pPr>
              <w:rPr>
                <w:rFonts w:ascii="Calibri" w:hAnsi="Calibri"/>
              </w:rPr>
            </w:pPr>
          </w:p>
        </w:tc>
        <w:tc>
          <w:tcPr>
            <w:tcW w:w="1566" w:type="pct"/>
          </w:tcPr>
          <w:p w14:paraId="4AD7B1DB" w14:textId="52415CFD" w:rsidR="003802E4" w:rsidRPr="00520C17" w:rsidRDefault="003802E4" w:rsidP="003802E4">
            <w:pPr>
              <w:rPr>
                <w:rFonts w:ascii="Calibri" w:hAnsi="Calibri"/>
              </w:rPr>
            </w:pPr>
            <w:r w:rsidRPr="00520C17">
              <w:rPr>
                <w:rFonts w:ascii="Calibri" w:hAnsi="Calibri"/>
              </w:rPr>
              <w:t>Shotgun Metagenomics</w:t>
            </w:r>
          </w:p>
        </w:tc>
        <w:tc>
          <w:tcPr>
            <w:tcW w:w="2286" w:type="pct"/>
          </w:tcPr>
          <w:p w14:paraId="57B80E31" w14:textId="3DED64AF" w:rsidR="0066411F" w:rsidRPr="0066411F" w:rsidRDefault="003802E4" w:rsidP="0066411F">
            <w:pPr>
              <w:pStyle w:val="ListParagraph"/>
              <w:numPr>
                <w:ilvl w:val="0"/>
                <w:numId w:val="14"/>
              </w:numPr>
              <w:rPr>
                <w:rFonts w:ascii="Calibri" w:hAnsi="Calibri"/>
              </w:rPr>
            </w:pPr>
            <w:r w:rsidRPr="00520C17">
              <w:rPr>
                <w:rFonts w:ascii="Calibri" w:hAnsi="Calibri"/>
              </w:rPr>
              <w:t>Shotgun metagenomics</w:t>
            </w:r>
            <w:ins w:id="61" w:author="Ashley Shade" w:date="2014-03-25T09:26:00Z">
              <w:r w:rsidR="0066411F">
                <w:rPr>
                  <w:rFonts w:ascii="Calibri" w:hAnsi="Calibri"/>
                </w:rPr>
                <w:t>: assembly, annotation</w:t>
              </w:r>
            </w:ins>
          </w:p>
          <w:p w14:paraId="0D453F14" w14:textId="77777777" w:rsidR="003802E4" w:rsidRDefault="003802E4" w:rsidP="0052540D">
            <w:pPr>
              <w:pStyle w:val="ListParagraph"/>
              <w:numPr>
                <w:ilvl w:val="0"/>
                <w:numId w:val="14"/>
              </w:numPr>
              <w:rPr>
                <w:ins w:id="62" w:author="Ashley Shade" w:date="2014-03-25T10:05:00Z"/>
                <w:rFonts w:ascii="Calibri" w:hAnsi="Calibri"/>
              </w:rPr>
            </w:pPr>
            <w:r w:rsidRPr="00520C17">
              <w:rPr>
                <w:rFonts w:ascii="Calibri" w:hAnsi="Calibri"/>
              </w:rPr>
              <w:t xml:space="preserve">End of the day option (or complete independently):  installing R / </w:t>
            </w:r>
            <w:proofErr w:type="spellStart"/>
            <w:r w:rsidRPr="00520C17">
              <w:rPr>
                <w:rFonts w:ascii="Calibri" w:hAnsi="Calibri"/>
              </w:rPr>
              <w:t>RStudio</w:t>
            </w:r>
            <w:proofErr w:type="spellEnd"/>
            <w:r w:rsidRPr="00520C17">
              <w:rPr>
                <w:rFonts w:ascii="Calibri" w:hAnsi="Calibri"/>
              </w:rPr>
              <w:t xml:space="preserve"> /vegan package</w:t>
            </w:r>
          </w:p>
          <w:p w14:paraId="088A6110" w14:textId="34918901" w:rsidR="00620F1B" w:rsidRPr="00520C17" w:rsidRDefault="00620F1B" w:rsidP="0052540D">
            <w:pPr>
              <w:pStyle w:val="ListParagraph"/>
              <w:numPr>
                <w:ilvl w:val="0"/>
                <w:numId w:val="14"/>
              </w:numPr>
              <w:rPr>
                <w:rFonts w:ascii="Calibri" w:hAnsi="Calibri"/>
              </w:rPr>
            </w:pPr>
            <w:ins w:id="63" w:author="Ashley Shade" w:date="2014-03-25T10:05:00Z">
              <w:r>
                <w:rPr>
                  <w:rFonts w:ascii="Calibri" w:hAnsi="Calibri"/>
                </w:rPr>
                <w:t>Guest lecture:  dinner, lecture, social</w:t>
              </w:r>
            </w:ins>
          </w:p>
        </w:tc>
      </w:tr>
      <w:tr w:rsidR="003802E4" w:rsidRPr="00520C17" w14:paraId="783F0A40" w14:textId="77777777" w:rsidTr="00520C17">
        <w:tc>
          <w:tcPr>
            <w:tcW w:w="1148" w:type="pct"/>
          </w:tcPr>
          <w:p w14:paraId="682EA1D7" w14:textId="211C389E" w:rsidR="003802E4" w:rsidRPr="00520C17" w:rsidRDefault="003802E4">
            <w:pPr>
              <w:rPr>
                <w:rFonts w:ascii="Calibri" w:hAnsi="Calibri"/>
              </w:rPr>
            </w:pPr>
            <w:r w:rsidRPr="00520C17">
              <w:rPr>
                <w:rFonts w:ascii="Calibri" w:hAnsi="Calibri"/>
              </w:rPr>
              <w:t>Sunday</w:t>
            </w:r>
          </w:p>
          <w:p w14:paraId="55FCC668" w14:textId="77777777" w:rsidR="003802E4" w:rsidRPr="00520C17" w:rsidRDefault="003802E4">
            <w:pPr>
              <w:rPr>
                <w:rFonts w:ascii="Calibri" w:hAnsi="Calibri"/>
              </w:rPr>
            </w:pPr>
            <w:r w:rsidRPr="00520C17">
              <w:rPr>
                <w:rFonts w:ascii="Calibri" w:hAnsi="Calibri"/>
              </w:rPr>
              <w:t>17 August 2014</w:t>
            </w:r>
          </w:p>
          <w:p w14:paraId="5D5475AC" w14:textId="77777777" w:rsidR="003802E4" w:rsidRPr="00520C17" w:rsidRDefault="003802E4">
            <w:pPr>
              <w:rPr>
                <w:rFonts w:ascii="Calibri" w:hAnsi="Calibri"/>
              </w:rPr>
            </w:pPr>
          </w:p>
          <w:p w14:paraId="6003A80B" w14:textId="77777777" w:rsidR="003802E4" w:rsidRPr="00520C17" w:rsidRDefault="003802E4" w:rsidP="003802E4">
            <w:pPr>
              <w:rPr>
                <w:rFonts w:ascii="Calibri" w:hAnsi="Calibri"/>
              </w:rPr>
            </w:pPr>
          </w:p>
        </w:tc>
        <w:tc>
          <w:tcPr>
            <w:tcW w:w="1566" w:type="pct"/>
          </w:tcPr>
          <w:p w14:paraId="15C4BA4A" w14:textId="77777777" w:rsidR="003802E4" w:rsidRPr="00520C17" w:rsidRDefault="003802E4" w:rsidP="003802E4">
            <w:pPr>
              <w:rPr>
                <w:rFonts w:ascii="Calibri" w:hAnsi="Calibri"/>
              </w:rPr>
            </w:pPr>
            <w:r w:rsidRPr="00520C17">
              <w:rPr>
                <w:rFonts w:ascii="Calibri" w:hAnsi="Calibri"/>
              </w:rPr>
              <w:t>Shotgun Metagenomics</w:t>
            </w:r>
          </w:p>
          <w:p w14:paraId="5255B024" w14:textId="77777777" w:rsidR="003802E4" w:rsidRPr="00520C17" w:rsidRDefault="003802E4" w:rsidP="003802E4">
            <w:pPr>
              <w:pStyle w:val="ListParagraph"/>
              <w:ind w:left="360"/>
              <w:rPr>
                <w:rFonts w:ascii="Calibri" w:hAnsi="Calibri"/>
              </w:rPr>
            </w:pPr>
          </w:p>
        </w:tc>
        <w:tc>
          <w:tcPr>
            <w:tcW w:w="2286" w:type="pct"/>
          </w:tcPr>
          <w:p w14:paraId="74C2BA69" w14:textId="4FCEF9E5" w:rsidR="003802E4" w:rsidRPr="00520C17" w:rsidRDefault="003802E4" w:rsidP="0052540D">
            <w:pPr>
              <w:pStyle w:val="ListParagraph"/>
              <w:numPr>
                <w:ilvl w:val="0"/>
                <w:numId w:val="15"/>
              </w:numPr>
              <w:rPr>
                <w:rFonts w:ascii="Calibri" w:hAnsi="Calibri"/>
              </w:rPr>
            </w:pPr>
            <w:r w:rsidRPr="00520C17">
              <w:rPr>
                <w:rFonts w:ascii="Calibri" w:hAnsi="Calibri"/>
              </w:rPr>
              <w:t>Brunch:  (</w:t>
            </w:r>
            <w:r w:rsidRPr="00520C17">
              <w:rPr>
                <w:rFonts w:ascii="Calibri" w:hAnsi="Calibri"/>
                <w:highlight w:val="yellow"/>
              </w:rPr>
              <w:t xml:space="preserve">could we invite J. </w:t>
            </w:r>
            <w:proofErr w:type="spellStart"/>
            <w:r w:rsidRPr="00520C17">
              <w:rPr>
                <w:rFonts w:ascii="Calibri" w:hAnsi="Calibri"/>
                <w:highlight w:val="yellow"/>
              </w:rPr>
              <w:t>Teidje</w:t>
            </w:r>
            <w:proofErr w:type="spellEnd"/>
            <w:r w:rsidRPr="00520C17">
              <w:rPr>
                <w:rFonts w:ascii="Calibri" w:hAnsi="Calibri"/>
                <w:highlight w:val="yellow"/>
              </w:rPr>
              <w:t xml:space="preserve"> to join us for Brunch and offer an informal Q/A perspective on Microbial Ecology</w:t>
            </w:r>
            <w:r w:rsidRPr="00520C17">
              <w:rPr>
                <w:rFonts w:ascii="Calibri" w:hAnsi="Calibri"/>
              </w:rPr>
              <w:t>?)</w:t>
            </w:r>
          </w:p>
          <w:p w14:paraId="0752A044" w14:textId="77777777" w:rsidR="003802E4" w:rsidRPr="00520C17" w:rsidRDefault="003802E4" w:rsidP="0052540D">
            <w:pPr>
              <w:pStyle w:val="ListParagraph"/>
              <w:numPr>
                <w:ilvl w:val="0"/>
                <w:numId w:val="15"/>
              </w:numPr>
              <w:rPr>
                <w:rFonts w:ascii="Calibri" w:hAnsi="Calibri"/>
              </w:rPr>
            </w:pPr>
            <w:r w:rsidRPr="00520C17">
              <w:rPr>
                <w:rFonts w:ascii="Calibri" w:hAnsi="Calibri"/>
              </w:rPr>
              <w:t>Morning:  Metagenomics continued</w:t>
            </w:r>
          </w:p>
          <w:p w14:paraId="07DB0442" w14:textId="35B17ADA" w:rsidR="003802E4" w:rsidRPr="00520C17" w:rsidRDefault="003802E4" w:rsidP="00D10B40">
            <w:pPr>
              <w:pStyle w:val="ListParagraph"/>
              <w:numPr>
                <w:ilvl w:val="0"/>
                <w:numId w:val="15"/>
              </w:numPr>
              <w:rPr>
                <w:rFonts w:ascii="Calibri" w:hAnsi="Calibri"/>
              </w:rPr>
            </w:pPr>
            <w:r w:rsidRPr="00520C17">
              <w:rPr>
                <w:rFonts w:ascii="Calibri" w:hAnsi="Calibri"/>
              </w:rPr>
              <w:t>Afternoon:  Relax!  Free time, Bell’s brewpub in Kalamazoo for dinner</w:t>
            </w:r>
          </w:p>
        </w:tc>
      </w:tr>
      <w:tr w:rsidR="003802E4" w:rsidRPr="00520C17" w14:paraId="392F314C" w14:textId="77777777" w:rsidTr="00520C17">
        <w:tc>
          <w:tcPr>
            <w:tcW w:w="1148" w:type="pct"/>
          </w:tcPr>
          <w:p w14:paraId="257934E2" w14:textId="77777777" w:rsidR="003802E4" w:rsidRPr="00520C17" w:rsidRDefault="003802E4">
            <w:pPr>
              <w:rPr>
                <w:rFonts w:ascii="Calibri" w:hAnsi="Calibri"/>
              </w:rPr>
            </w:pPr>
            <w:r w:rsidRPr="00520C17">
              <w:rPr>
                <w:rFonts w:ascii="Calibri" w:hAnsi="Calibri"/>
              </w:rPr>
              <w:t xml:space="preserve">Monday </w:t>
            </w:r>
          </w:p>
          <w:p w14:paraId="6FEAA0A3" w14:textId="77777777" w:rsidR="003802E4" w:rsidRPr="00520C17" w:rsidRDefault="003802E4">
            <w:pPr>
              <w:rPr>
                <w:rFonts w:ascii="Calibri" w:hAnsi="Calibri"/>
              </w:rPr>
            </w:pPr>
            <w:r w:rsidRPr="00520C17">
              <w:rPr>
                <w:rFonts w:ascii="Calibri" w:hAnsi="Calibri"/>
              </w:rPr>
              <w:t>18 August 2014</w:t>
            </w:r>
          </w:p>
          <w:p w14:paraId="1721736A" w14:textId="77777777" w:rsidR="003802E4" w:rsidRPr="00520C17" w:rsidRDefault="003802E4">
            <w:pPr>
              <w:rPr>
                <w:rFonts w:ascii="Calibri" w:hAnsi="Calibri"/>
              </w:rPr>
            </w:pPr>
          </w:p>
          <w:p w14:paraId="35EE90DA" w14:textId="18771C16" w:rsidR="003802E4" w:rsidRPr="00520C17" w:rsidRDefault="003802E4">
            <w:pPr>
              <w:rPr>
                <w:rFonts w:ascii="Calibri" w:hAnsi="Calibri"/>
              </w:rPr>
            </w:pPr>
          </w:p>
        </w:tc>
        <w:tc>
          <w:tcPr>
            <w:tcW w:w="1566" w:type="pct"/>
          </w:tcPr>
          <w:p w14:paraId="5D5009A5" w14:textId="2C7D3EA7" w:rsidR="003802E4" w:rsidRPr="00520C17" w:rsidRDefault="003802E4" w:rsidP="003802E4">
            <w:pPr>
              <w:rPr>
                <w:rFonts w:ascii="Calibri" w:hAnsi="Calibri"/>
              </w:rPr>
            </w:pPr>
            <w:r w:rsidRPr="00520C17">
              <w:rPr>
                <w:rFonts w:ascii="Calibri" w:hAnsi="Calibri"/>
              </w:rPr>
              <w:t>Community ecology / R</w:t>
            </w:r>
          </w:p>
        </w:tc>
        <w:tc>
          <w:tcPr>
            <w:tcW w:w="2286" w:type="pct"/>
          </w:tcPr>
          <w:p w14:paraId="1C37D15E" w14:textId="3C5328C6" w:rsidR="003802E4" w:rsidRPr="00520C17" w:rsidRDefault="003802E4" w:rsidP="0052540D">
            <w:pPr>
              <w:pStyle w:val="ListParagraph"/>
              <w:numPr>
                <w:ilvl w:val="0"/>
                <w:numId w:val="16"/>
              </w:numPr>
              <w:rPr>
                <w:rFonts w:ascii="Calibri" w:hAnsi="Calibri"/>
                <w:bCs/>
              </w:rPr>
            </w:pPr>
            <w:r w:rsidRPr="00520C17">
              <w:rPr>
                <w:rFonts w:ascii="Calibri" w:hAnsi="Calibri"/>
              </w:rPr>
              <w:t xml:space="preserve">Lecture: </w:t>
            </w:r>
            <w:r w:rsidRPr="00520C17">
              <w:rPr>
                <w:rFonts w:ascii="Calibri" w:hAnsi="Calibri"/>
                <w:bCs/>
              </w:rPr>
              <w:t>Hypothesis testing, identifying gradients, and linking environmental and community data</w:t>
            </w:r>
          </w:p>
          <w:p w14:paraId="2467B248" w14:textId="77777777" w:rsidR="003802E4" w:rsidRPr="00520C17" w:rsidRDefault="003802E4" w:rsidP="0052540D">
            <w:pPr>
              <w:pStyle w:val="ListParagraph"/>
              <w:numPr>
                <w:ilvl w:val="0"/>
                <w:numId w:val="16"/>
              </w:numPr>
              <w:rPr>
                <w:rFonts w:ascii="Calibri" w:hAnsi="Calibri"/>
              </w:rPr>
            </w:pPr>
            <w:r w:rsidRPr="00520C17">
              <w:rPr>
                <w:rFonts w:ascii="Calibri" w:hAnsi="Calibri"/>
                <w:bCs/>
              </w:rPr>
              <w:t>Tutorials:  Using R for community ecology analyses</w:t>
            </w:r>
          </w:p>
        </w:tc>
      </w:tr>
      <w:tr w:rsidR="003802E4" w:rsidRPr="00520C17" w14:paraId="7CC254E9" w14:textId="77777777" w:rsidTr="00520C17">
        <w:tc>
          <w:tcPr>
            <w:tcW w:w="1148" w:type="pct"/>
          </w:tcPr>
          <w:p w14:paraId="628312D7" w14:textId="77777777" w:rsidR="003802E4" w:rsidRPr="00520C17" w:rsidRDefault="003802E4">
            <w:pPr>
              <w:rPr>
                <w:rFonts w:ascii="Calibri" w:hAnsi="Calibri"/>
              </w:rPr>
            </w:pPr>
            <w:r w:rsidRPr="00520C17">
              <w:rPr>
                <w:rFonts w:ascii="Calibri" w:hAnsi="Calibri"/>
              </w:rPr>
              <w:t>Tuesday</w:t>
            </w:r>
          </w:p>
          <w:p w14:paraId="0F10E6AA" w14:textId="77777777" w:rsidR="003802E4" w:rsidRPr="00520C17" w:rsidRDefault="003802E4">
            <w:pPr>
              <w:rPr>
                <w:rFonts w:ascii="Calibri" w:hAnsi="Calibri"/>
              </w:rPr>
            </w:pPr>
            <w:r w:rsidRPr="00520C17">
              <w:rPr>
                <w:rFonts w:ascii="Calibri" w:hAnsi="Calibri"/>
              </w:rPr>
              <w:t>19 August 2014</w:t>
            </w:r>
          </w:p>
          <w:p w14:paraId="166DBAA3" w14:textId="77777777" w:rsidR="003802E4" w:rsidRPr="00520C17" w:rsidRDefault="003802E4">
            <w:pPr>
              <w:rPr>
                <w:rFonts w:ascii="Calibri" w:hAnsi="Calibri"/>
              </w:rPr>
            </w:pPr>
          </w:p>
          <w:p w14:paraId="5976A0F7" w14:textId="3ECD08DA" w:rsidR="003802E4" w:rsidRPr="00520C17" w:rsidRDefault="003802E4">
            <w:pPr>
              <w:rPr>
                <w:rFonts w:ascii="Calibri" w:hAnsi="Calibri"/>
              </w:rPr>
            </w:pPr>
          </w:p>
        </w:tc>
        <w:tc>
          <w:tcPr>
            <w:tcW w:w="1566" w:type="pct"/>
          </w:tcPr>
          <w:p w14:paraId="21B40D91" w14:textId="5AD97221" w:rsidR="003802E4" w:rsidRPr="00520C17" w:rsidRDefault="003802E4" w:rsidP="003802E4">
            <w:pPr>
              <w:rPr>
                <w:rFonts w:ascii="Calibri" w:hAnsi="Calibri"/>
              </w:rPr>
            </w:pPr>
            <w:r w:rsidRPr="00520C17">
              <w:rPr>
                <w:rFonts w:ascii="Calibri" w:hAnsi="Calibri"/>
              </w:rPr>
              <w:t>Databases, independent study</w:t>
            </w:r>
          </w:p>
        </w:tc>
        <w:tc>
          <w:tcPr>
            <w:tcW w:w="2286" w:type="pct"/>
          </w:tcPr>
          <w:p w14:paraId="3709FBEC" w14:textId="2CF498A0" w:rsidR="003802E4" w:rsidRPr="00520C17" w:rsidRDefault="003802E4" w:rsidP="0052540D">
            <w:pPr>
              <w:pStyle w:val="ListParagraph"/>
              <w:numPr>
                <w:ilvl w:val="0"/>
                <w:numId w:val="17"/>
              </w:numPr>
              <w:rPr>
                <w:rFonts w:ascii="Calibri" w:hAnsi="Calibri"/>
              </w:rPr>
            </w:pPr>
            <w:r w:rsidRPr="00520C17">
              <w:rPr>
                <w:rFonts w:ascii="Calibri" w:hAnsi="Calibri"/>
              </w:rPr>
              <w:t>AM:  Databases for community sequences:</w:t>
            </w:r>
            <w:r w:rsidR="007C54C7">
              <w:rPr>
                <w:rFonts w:ascii="Calibri" w:hAnsi="Calibri"/>
              </w:rPr>
              <w:t xml:space="preserve">  What’s</w:t>
            </w:r>
            <w:r w:rsidRPr="00520C17">
              <w:rPr>
                <w:rFonts w:ascii="Calibri" w:hAnsi="Calibri"/>
              </w:rPr>
              <w:t xml:space="preserve"> available out there?  </w:t>
            </w:r>
            <w:r w:rsidR="00CD38FD">
              <w:rPr>
                <w:rFonts w:ascii="Calibri" w:hAnsi="Calibri"/>
              </w:rPr>
              <w:t xml:space="preserve">Learning activity:  </w:t>
            </w:r>
            <w:r w:rsidRPr="00520C17">
              <w:rPr>
                <w:rFonts w:ascii="Calibri" w:hAnsi="Calibri"/>
              </w:rPr>
              <w:t xml:space="preserve">Split into teams </w:t>
            </w:r>
            <w:r w:rsidR="00CD38FD">
              <w:rPr>
                <w:rFonts w:ascii="Calibri" w:hAnsi="Calibri"/>
              </w:rPr>
              <w:t>for each to</w:t>
            </w:r>
            <w:r w:rsidRPr="00520C17">
              <w:rPr>
                <w:rFonts w:ascii="Calibri" w:hAnsi="Calibri"/>
              </w:rPr>
              <w:t xml:space="preserve"> explore </w:t>
            </w:r>
            <w:r w:rsidR="00CD38FD">
              <w:rPr>
                <w:rFonts w:ascii="Calibri" w:hAnsi="Calibri"/>
              </w:rPr>
              <w:t xml:space="preserve">one </w:t>
            </w:r>
            <w:proofErr w:type="spellStart"/>
            <w:r w:rsidR="00CD38FD">
              <w:rPr>
                <w:rFonts w:ascii="Calibri" w:hAnsi="Calibri"/>
              </w:rPr>
              <w:t>db</w:t>
            </w:r>
            <w:proofErr w:type="spellEnd"/>
            <w:r w:rsidRPr="00520C17">
              <w:rPr>
                <w:rFonts w:ascii="Calibri" w:hAnsi="Calibri"/>
              </w:rPr>
              <w:t xml:space="preserve"> in-depth, report back to the group</w:t>
            </w:r>
          </w:p>
          <w:p w14:paraId="495DABF9" w14:textId="7B7E436E" w:rsidR="003802E4" w:rsidRPr="00520C17" w:rsidRDefault="003802E4" w:rsidP="0052540D">
            <w:pPr>
              <w:pStyle w:val="ListParagraph"/>
              <w:numPr>
                <w:ilvl w:val="0"/>
                <w:numId w:val="17"/>
              </w:numPr>
              <w:rPr>
                <w:rFonts w:ascii="Calibri" w:hAnsi="Calibri"/>
                <w:highlight w:val="yellow"/>
              </w:rPr>
            </w:pPr>
            <w:r w:rsidRPr="00520C17">
              <w:rPr>
                <w:rFonts w:ascii="Calibri" w:hAnsi="Calibri"/>
                <w:highlight w:val="yellow"/>
              </w:rPr>
              <w:t>Early PM</w:t>
            </w:r>
            <w:r w:rsidR="00520C17" w:rsidRPr="00520C17">
              <w:rPr>
                <w:rFonts w:ascii="Calibri" w:hAnsi="Calibri"/>
                <w:highlight w:val="yellow"/>
              </w:rPr>
              <w:t xml:space="preserve">:  </w:t>
            </w:r>
            <w:r w:rsidRPr="00520C17">
              <w:rPr>
                <w:rFonts w:ascii="Calibri" w:hAnsi="Calibri"/>
                <w:highlight w:val="yellow"/>
              </w:rPr>
              <w:t>Cole lecture on RDP?</w:t>
            </w:r>
          </w:p>
          <w:p w14:paraId="42310FDF" w14:textId="3AA67A1D" w:rsidR="003802E4" w:rsidRPr="00520C17" w:rsidRDefault="003802E4" w:rsidP="0052540D">
            <w:pPr>
              <w:pStyle w:val="ListParagraph"/>
              <w:numPr>
                <w:ilvl w:val="0"/>
                <w:numId w:val="17"/>
              </w:numPr>
              <w:rPr>
                <w:rFonts w:ascii="Calibri" w:hAnsi="Calibri"/>
              </w:rPr>
            </w:pPr>
            <w:r w:rsidRPr="00520C17">
              <w:rPr>
                <w:rFonts w:ascii="Calibri" w:hAnsi="Calibri"/>
              </w:rPr>
              <w:t>Late PM:  Independent study; TAs available</w:t>
            </w:r>
          </w:p>
          <w:p w14:paraId="15125E8F" w14:textId="3DEC173D" w:rsidR="003802E4" w:rsidRPr="00520C17" w:rsidRDefault="003802E4" w:rsidP="0052540D">
            <w:pPr>
              <w:pStyle w:val="ListParagraph"/>
              <w:numPr>
                <w:ilvl w:val="0"/>
                <w:numId w:val="17"/>
              </w:numPr>
              <w:rPr>
                <w:rFonts w:ascii="Calibri" w:hAnsi="Calibri"/>
              </w:rPr>
            </w:pPr>
            <w:r w:rsidRPr="00520C17">
              <w:rPr>
                <w:rFonts w:ascii="Calibri" w:hAnsi="Calibri"/>
              </w:rPr>
              <w:t>Last night fire pit social / BBQ celebration</w:t>
            </w:r>
          </w:p>
        </w:tc>
      </w:tr>
      <w:tr w:rsidR="003802E4" w:rsidRPr="00520C17" w14:paraId="0D3CC852" w14:textId="77777777" w:rsidTr="00520C17">
        <w:tc>
          <w:tcPr>
            <w:tcW w:w="1148" w:type="pct"/>
          </w:tcPr>
          <w:p w14:paraId="46405AFE" w14:textId="77777777" w:rsidR="003802E4" w:rsidRPr="00520C17" w:rsidRDefault="003802E4">
            <w:pPr>
              <w:rPr>
                <w:rFonts w:ascii="Calibri" w:hAnsi="Calibri"/>
              </w:rPr>
            </w:pPr>
            <w:r w:rsidRPr="00520C17">
              <w:rPr>
                <w:rFonts w:ascii="Calibri" w:hAnsi="Calibri"/>
              </w:rPr>
              <w:t xml:space="preserve">Wednesday </w:t>
            </w:r>
          </w:p>
          <w:p w14:paraId="60C88BDB" w14:textId="77777777" w:rsidR="003802E4" w:rsidRPr="00520C17" w:rsidRDefault="003802E4">
            <w:pPr>
              <w:rPr>
                <w:rFonts w:ascii="Calibri" w:hAnsi="Calibri"/>
              </w:rPr>
            </w:pPr>
            <w:r w:rsidRPr="00520C17">
              <w:rPr>
                <w:rFonts w:ascii="Calibri" w:hAnsi="Calibri"/>
              </w:rPr>
              <w:t>20 August 2014</w:t>
            </w:r>
          </w:p>
          <w:p w14:paraId="08AA4227" w14:textId="77777777" w:rsidR="003802E4" w:rsidRPr="00520C17" w:rsidRDefault="003802E4">
            <w:pPr>
              <w:rPr>
                <w:rFonts w:ascii="Calibri" w:hAnsi="Calibri"/>
              </w:rPr>
            </w:pPr>
          </w:p>
          <w:p w14:paraId="2DEF8EED" w14:textId="244BB291" w:rsidR="003802E4" w:rsidRPr="00520C17" w:rsidRDefault="003802E4">
            <w:pPr>
              <w:rPr>
                <w:rFonts w:ascii="Calibri" w:hAnsi="Calibri"/>
              </w:rPr>
            </w:pPr>
          </w:p>
        </w:tc>
        <w:tc>
          <w:tcPr>
            <w:tcW w:w="1566" w:type="pct"/>
          </w:tcPr>
          <w:p w14:paraId="2ACB8A3D" w14:textId="070E2724" w:rsidR="003802E4" w:rsidRPr="00520C17" w:rsidRDefault="003802E4" w:rsidP="00F30200">
            <w:pPr>
              <w:rPr>
                <w:rFonts w:ascii="Calibri" w:hAnsi="Calibri"/>
              </w:rPr>
            </w:pPr>
            <w:r w:rsidRPr="00520C17">
              <w:rPr>
                <w:rFonts w:ascii="Calibri" w:hAnsi="Calibri"/>
              </w:rPr>
              <w:t>Choose your own adventure</w:t>
            </w:r>
          </w:p>
        </w:tc>
        <w:tc>
          <w:tcPr>
            <w:tcW w:w="2286" w:type="pct"/>
          </w:tcPr>
          <w:p w14:paraId="5A4AECF8" w14:textId="388F44C7" w:rsidR="003802E4" w:rsidRPr="00520C17" w:rsidRDefault="003802E4" w:rsidP="00F30200">
            <w:pPr>
              <w:rPr>
                <w:rFonts w:ascii="Calibri" w:hAnsi="Calibri"/>
              </w:rPr>
            </w:pPr>
            <w:r w:rsidRPr="00520C17">
              <w:rPr>
                <w:rFonts w:ascii="Calibri" w:hAnsi="Calibri"/>
              </w:rPr>
              <w:t>Options:</w:t>
            </w:r>
          </w:p>
          <w:p w14:paraId="0771BBE4" w14:textId="77777777" w:rsidR="003802E4" w:rsidRPr="00520C17" w:rsidRDefault="003802E4" w:rsidP="0052540D">
            <w:pPr>
              <w:pStyle w:val="ListParagraph"/>
              <w:numPr>
                <w:ilvl w:val="0"/>
                <w:numId w:val="10"/>
              </w:numPr>
              <w:rPr>
                <w:rFonts w:ascii="Calibri" w:hAnsi="Calibri"/>
              </w:rPr>
            </w:pPr>
            <w:r w:rsidRPr="00520C17">
              <w:rPr>
                <w:rFonts w:ascii="Calibri" w:hAnsi="Calibri"/>
              </w:rPr>
              <w:t>Networks analyses (Ashley)</w:t>
            </w:r>
          </w:p>
          <w:p w14:paraId="3141CC7B" w14:textId="6EB10572" w:rsidR="003802E4" w:rsidRPr="00520C17" w:rsidRDefault="003802E4" w:rsidP="0052540D">
            <w:pPr>
              <w:pStyle w:val="ListParagraph"/>
              <w:numPr>
                <w:ilvl w:val="0"/>
                <w:numId w:val="10"/>
              </w:numPr>
              <w:rPr>
                <w:rFonts w:ascii="Calibri" w:hAnsi="Calibri"/>
              </w:rPr>
            </w:pPr>
            <w:r w:rsidRPr="00520C17">
              <w:rPr>
                <w:rFonts w:ascii="Calibri" w:hAnsi="Calibri"/>
              </w:rPr>
              <w:t>Python scripting</w:t>
            </w:r>
            <w:r w:rsidR="003C7CB1">
              <w:rPr>
                <w:rFonts w:ascii="Calibri" w:hAnsi="Calibri"/>
              </w:rPr>
              <w:t>?</w:t>
            </w:r>
            <w:r w:rsidRPr="00520C17">
              <w:rPr>
                <w:rFonts w:ascii="Calibri" w:hAnsi="Calibri"/>
              </w:rPr>
              <w:t xml:space="preserve"> (Tracy)</w:t>
            </w:r>
          </w:p>
          <w:p w14:paraId="444E5C6E" w14:textId="738CDB00" w:rsidR="003802E4" w:rsidRPr="00520C17" w:rsidRDefault="003802E4" w:rsidP="009C52E0">
            <w:pPr>
              <w:pStyle w:val="ListParagraph"/>
              <w:numPr>
                <w:ilvl w:val="0"/>
                <w:numId w:val="10"/>
              </w:numPr>
              <w:rPr>
                <w:rFonts w:ascii="Calibri" w:hAnsi="Calibri"/>
              </w:rPr>
            </w:pPr>
            <w:r w:rsidRPr="00520C17">
              <w:rPr>
                <w:rFonts w:ascii="Calibri" w:hAnsi="Calibri"/>
              </w:rPr>
              <w:t>Josh’s favorite topic</w:t>
            </w:r>
            <w:ins w:id="64" w:author="Ashley Shade" w:date="2014-03-25T12:39:00Z">
              <w:r w:rsidR="009C52E0">
                <w:rPr>
                  <w:rFonts w:ascii="Calibri" w:hAnsi="Calibri"/>
                </w:rPr>
                <w:t xml:space="preserve"> (fungal community analyses?  Database </w:t>
              </w:r>
            </w:ins>
            <w:ins w:id="65" w:author="Ashley Shade" w:date="2014-03-25T12:40:00Z">
              <w:r w:rsidR="009C52E0">
                <w:rPr>
                  <w:rFonts w:ascii="Calibri" w:hAnsi="Calibri"/>
                </w:rPr>
                <w:t>mining</w:t>
              </w:r>
            </w:ins>
            <w:ins w:id="66" w:author="Ashley Shade" w:date="2014-03-25T12:42:00Z">
              <w:r w:rsidR="006B0D98">
                <w:rPr>
                  <w:rFonts w:ascii="Calibri" w:hAnsi="Calibri"/>
                </w:rPr>
                <w:t>?)</w:t>
              </w:r>
            </w:ins>
            <w:bookmarkStart w:id="67" w:name="_GoBack"/>
            <w:bookmarkEnd w:id="67"/>
            <w:ins w:id="68" w:author="Ashley Shade" w:date="2014-03-25T12:40:00Z">
              <w:r w:rsidR="009C52E0">
                <w:rPr>
                  <w:rFonts w:ascii="Calibri" w:hAnsi="Calibri"/>
                </w:rPr>
                <w:t xml:space="preserve"> </w:t>
              </w:r>
            </w:ins>
            <w:del w:id="69" w:author="Ashley Shade" w:date="2014-03-25T12:39:00Z">
              <w:r w:rsidR="00BD7A6E" w:rsidRPr="00520C17" w:rsidDel="009C52E0">
                <w:rPr>
                  <w:rFonts w:ascii="Calibri" w:hAnsi="Calibri"/>
                </w:rPr>
                <w:delText>?</w:delText>
              </w:r>
            </w:del>
            <w:del w:id="70" w:author="Ashley Shade" w:date="2014-03-25T12:40:00Z">
              <w:r w:rsidRPr="00520C17" w:rsidDel="009C52E0">
                <w:rPr>
                  <w:rFonts w:ascii="Calibri" w:hAnsi="Calibri"/>
                </w:rPr>
                <w:delText xml:space="preserve"> </w:delText>
              </w:r>
            </w:del>
            <w:r w:rsidRPr="00520C17">
              <w:rPr>
                <w:rFonts w:ascii="Calibri" w:hAnsi="Calibri"/>
              </w:rPr>
              <w:t>(Josh)</w:t>
            </w:r>
          </w:p>
        </w:tc>
      </w:tr>
    </w:tbl>
    <w:p w14:paraId="79B13329" w14:textId="77777777" w:rsidR="00F916DA" w:rsidRPr="00520C17" w:rsidRDefault="00F916DA">
      <w:pPr>
        <w:rPr>
          <w:rFonts w:ascii="Calibri" w:hAnsi="Calibri"/>
        </w:rPr>
      </w:pPr>
    </w:p>
    <w:sectPr w:rsidR="00F916DA" w:rsidRPr="00520C17" w:rsidSect="00520C1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6206E"/>
    <w:multiLevelType w:val="multilevel"/>
    <w:tmpl w:val="A9800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E82F12"/>
    <w:multiLevelType w:val="multilevel"/>
    <w:tmpl w:val="071AC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21422F"/>
    <w:multiLevelType w:val="hybridMultilevel"/>
    <w:tmpl w:val="A80098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C862C55"/>
    <w:multiLevelType w:val="hybridMultilevel"/>
    <w:tmpl w:val="09D0F3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40A7E13"/>
    <w:multiLevelType w:val="hybridMultilevel"/>
    <w:tmpl w:val="E9DE91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8B16192"/>
    <w:multiLevelType w:val="multilevel"/>
    <w:tmpl w:val="E57A0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AE97513"/>
    <w:multiLevelType w:val="multilevel"/>
    <w:tmpl w:val="5D3AE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34934CD"/>
    <w:multiLevelType w:val="hybridMultilevel"/>
    <w:tmpl w:val="9F248E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C62108D"/>
    <w:multiLevelType w:val="multilevel"/>
    <w:tmpl w:val="24BE0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0010334"/>
    <w:multiLevelType w:val="multilevel"/>
    <w:tmpl w:val="30E4F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60B2891"/>
    <w:multiLevelType w:val="multilevel"/>
    <w:tmpl w:val="F9864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7DC4C59"/>
    <w:multiLevelType w:val="hybridMultilevel"/>
    <w:tmpl w:val="49A832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69D54C4D"/>
    <w:multiLevelType w:val="hybridMultilevel"/>
    <w:tmpl w:val="E5B273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6C7172D9"/>
    <w:multiLevelType w:val="multilevel"/>
    <w:tmpl w:val="A3F8E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FE03CAD"/>
    <w:multiLevelType w:val="multilevel"/>
    <w:tmpl w:val="D0829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7AF5620"/>
    <w:multiLevelType w:val="hybridMultilevel"/>
    <w:tmpl w:val="9EEA24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7AB305BD"/>
    <w:multiLevelType w:val="hybridMultilevel"/>
    <w:tmpl w:val="851C07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4"/>
  </w:num>
  <w:num w:numId="3">
    <w:abstractNumId w:val="6"/>
  </w:num>
  <w:num w:numId="4">
    <w:abstractNumId w:val="0"/>
  </w:num>
  <w:num w:numId="5">
    <w:abstractNumId w:val="13"/>
  </w:num>
  <w:num w:numId="6">
    <w:abstractNumId w:val="1"/>
  </w:num>
  <w:num w:numId="7">
    <w:abstractNumId w:val="5"/>
  </w:num>
  <w:num w:numId="8">
    <w:abstractNumId w:val="10"/>
  </w:num>
  <w:num w:numId="9">
    <w:abstractNumId w:val="9"/>
  </w:num>
  <w:num w:numId="10">
    <w:abstractNumId w:val="2"/>
  </w:num>
  <w:num w:numId="11">
    <w:abstractNumId w:val="7"/>
  </w:num>
  <w:num w:numId="12">
    <w:abstractNumId w:val="15"/>
  </w:num>
  <w:num w:numId="13">
    <w:abstractNumId w:val="12"/>
  </w:num>
  <w:num w:numId="14">
    <w:abstractNumId w:val="16"/>
  </w:num>
  <w:num w:numId="15">
    <w:abstractNumId w:val="11"/>
  </w:num>
  <w:num w:numId="16">
    <w:abstractNumId w:val="3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trackRevisions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3873"/>
    <w:rsid w:val="000829CA"/>
    <w:rsid w:val="001E09F6"/>
    <w:rsid w:val="002A50BE"/>
    <w:rsid w:val="003315C1"/>
    <w:rsid w:val="00351285"/>
    <w:rsid w:val="00365120"/>
    <w:rsid w:val="003802E4"/>
    <w:rsid w:val="003A6873"/>
    <w:rsid w:val="003B43A8"/>
    <w:rsid w:val="003C7CB1"/>
    <w:rsid w:val="004A1EC3"/>
    <w:rsid w:val="00520C17"/>
    <w:rsid w:val="0052540D"/>
    <w:rsid w:val="00620F1B"/>
    <w:rsid w:val="0066411F"/>
    <w:rsid w:val="006801DD"/>
    <w:rsid w:val="006B0D98"/>
    <w:rsid w:val="00787482"/>
    <w:rsid w:val="007C54C7"/>
    <w:rsid w:val="008E20CB"/>
    <w:rsid w:val="00942C5D"/>
    <w:rsid w:val="009C52E0"/>
    <w:rsid w:val="00BD7A6E"/>
    <w:rsid w:val="00C031CA"/>
    <w:rsid w:val="00C03873"/>
    <w:rsid w:val="00CD38FD"/>
    <w:rsid w:val="00D10B40"/>
    <w:rsid w:val="00E21600"/>
    <w:rsid w:val="00F30200"/>
    <w:rsid w:val="00F91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D90FA6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03873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03873"/>
    <w:rPr>
      <w:i/>
      <w:iCs/>
    </w:rPr>
  </w:style>
  <w:style w:type="table" w:styleId="TableGrid">
    <w:name w:val="Table Grid"/>
    <w:basedOn w:val="TableNormal"/>
    <w:uiPriority w:val="59"/>
    <w:rsid w:val="00C038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0829C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29C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29C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29C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29C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29C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9CA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5254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03873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03873"/>
    <w:rPr>
      <w:i/>
      <w:iCs/>
    </w:rPr>
  </w:style>
  <w:style w:type="table" w:styleId="TableGrid">
    <w:name w:val="Table Grid"/>
    <w:basedOn w:val="TableNormal"/>
    <w:uiPriority w:val="59"/>
    <w:rsid w:val="00C038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0829C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29C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29C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29C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29C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29C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9CA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5254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448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406</Words>
  <Characters>2462</Characters>
  <Application>Microsoft Macintosh Word</Application>
  <DocSecurity>0</DocSecurity>
  <Lines>117</Lines>
  <Paragraphs>81</Paragraphs>
  <ScaleCrop>false</ScaleCrop>
  <Company>Yale University</Company>
  <LinksUpToDate>false</LinksUpToDate>
  <CharactersWithSpaces>2787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Shade</dc:creator>
  <cp:keywords/>
  <dc:description/>
  <cp:lastModifiedBy>Ashley Shade</cp:lastModifiedBy>
  <cp:revision>18</cp:revision>
  <dcterms:created xsi:type="dcterms:W3CDTF">2014-03-21T14:29:00Z</dcterms:created>
  <dcterms:modified xsi:type="dcterms:W3CDTF">2014-03-25T17:02:00Z</dcterms:modified>
</cp:coreProperties>
</file>